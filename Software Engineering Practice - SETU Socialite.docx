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D1B6" w14:textId="09358631" w:rsidR="00490D7C" w:rsidRPr="00A67BED" w:rsidRDefault="3CA49880" w:rsidP="00A67BED">
      <w:pPr>
        <w:pStyle w:val="Title"/>
        <w:widowControl w:val="0"/>
        <w:spacing w:before="401" w:line="314" w:lineRule="auto"/>
        <w:jc w:val="center"/>
        <w:rPr>
          <w:rFonts w:ascii="Arial Black" w:eastAsia="Calibri" w:hAnsi="Arial Black" w:cs="Calibri"/>
          <w:b/>
          <w:bCs/>
          <w:color w:val="000000" w:themeColor="text1"/>
        </w:rPr>
      </w:pPr>
      <w:r w:rsidRPr="00A67BED">
        <w:rPr>
          <w:rFonts w:ascii="Arial Black" w:eastAsia="Calibri" w:hAnsi="Arial Black" w:cs="Calibri"/>
          <w:b/>
          <w:bCs/>
          <w:color w:val="000000" w:themeColor="text1"/>
        </w:rPr>
        <w:t>S</w:t>
      </w:r>
      <w:r w:rsidR="0A79AA11" w:rsidRPr="00A67BED">
        <w:rPr>
          <w:rFonts w:ascii="Arial Black" w:eastAsia="Calibri" w:hAnsi="Arial Black" w:cs="Calibri"/>
          <w:b/>
          <w:bCs/>
          <w:color w:val="000000" w:themeColor="text1"/>
        </w:rPr>
        <w:t>oftware Engineering Practice</w:t>
      </w:r>
      <w:r w:rsidR="00A67BED" w:rsidRPr="00A67BED">
        <w:rPr>
          <w:rFonts w:ascii="Arial Black" w:eastAsia="Calibri" w:hAnsi="Arial Black" w:cs="Calibri"/>
          <w:b/>
          <w:bCs/>
          <w:color w:val="000000" w:themeColor="text1"/>
        </w:rPr>
        <w:t xml:space="preserve"> </w:t>
      </w:r>
      <w:r w:rsidR="0A79AA11" w:rsidRPr="00A67BED">
        <w:rPr>
          <w:rFonts w:ascii="Arial Black" w:eastAsia="Calibri" w:hAnsi="Arial Black" w:cs="Calibri"/>
          <w:b/>
          <w:bCs/>
          <w:color w:val="000000" w:themeColor="text1"/>
        </w:rPr>
        <w:t>SETU Socialite</w:t>
      </w:r>
    </w:p>
    <w:p w14:paraId="4780B3F3" w14:textId="2035686E" w:rsidR="78864BC6" w:rsidRDefault="78864BC6" w:rsidP="78864BC6">
      <w:pPr>
        <w:widowControl w:val="0"/>
      </w:pPr>
    </w:p>
    <w:p w14:paraId="2A71A82F" w14:textId="098CF5AA" w:rsidR="00490D7C" w:rsidRDefault="00490D7C" w:rsidP="4A22A4F3">
      <w:pPr>
        <w:widowControl w:val="0"/>
        <w:spacing w:after="0" w:line="240" w:lineRule="auto"/>
        <w:rPr>
          <w:rFonts w:ascii="Calibri" w:eastAsia="Calibri" w:hAnsi="Calibri" w:cs="Calibri"/>
          <w:color w:val="000000" w:themeColor="text1"/>
          <w:sz w:val="19"/>
          <w:szCs w:val="19"/>
        </w:rPr>
      </w:pPr>
    </w:p>
    <w:p w14:paraId="3BDE3311" w14:textId="47AD78DE" w:rsidR="00490D7C" w:rsidRDefault="00490D7C" w:rsidP="4A22A4F3">
      <w:pPr>
        <w:widowControl w:val="0"/>
        <w:spacing w:after="0" w:line="240" w:lineRule="auto"/>
        <w:rPr>
          <w:rFonts w:ascii="Calibri" w:eastAsia="Calibri" w:hAnsi="Calibri" w:cs="Calibri"/>
          <w:color w:val="000000" w:themeColor="text1"/>
          <w:sz w:val="19"/>
          <w:szCs w:val="19"/>
        </w:rPr>
      </w:pPr>
    </w:p>
    <w:p w14:paraId="20004753" w14:textId="042FCC0E" w:rsidR="00490D7C" w:rsidRDefault="00490D7C" w:rsidP="4A22A4F3">
      <w:pPr>
        <w:widowControl w:val="0"/>
        <w:spacing w:after="0" w:line="240" w:lineRule="auto"/>
        <w:rPr>
          <w:rFonts w:ascii="Calibri" w:eastAsia="Calibri" w:hAnsi="Calibri" w:cs="Calibri"/>
          <w:color w:val="000000" w:themeColor="text1"/>
          <w:sz w:val="19"/>
          <w:szCs w:val="19"/>
        </w:rPr>
      </w:pPr>
    </w:p>
    <w:p w14:paraId="570B8E5B" w14:textId="6E288335" w:rsidR="00490D7C" w:rsidRDefault="00490D7C" w:rsidP="4A22A4F3">
      <w:pPr>
        <w:widowControl w:val="0"/>
        <w:spacing w:after="0" w:line="240" w:lineRule="auto"/>
        <w:rPr>
          <w:rFonts w:ascii="Calibri" w:eastAsia="Calibri" w:hAnsi="Calibri" w:cs="Calibri"/>
          <w:color w:val="000000" w:themeColor="text1"/>
          <w:sz w:val="19"/>
          <w:szCs w:val="19"/>
        </w:rPr>
      </w:pPr>
    </w:p>
    <w:p w14:paraId="60518954" w14:textId="60D983AB" w:rsidR="00490D7C" w:rsidRDefault="00490D7C" w:rsidP="4A22A4F3">
      <w:pPr>
        <w:widowControl w:val="0"/>
        <w:spacing w:after="0" w:line="240" w:lineRule="auto"/>
        <w:rPr>
          <w:rFonts w:ascii="Calibri" w:eastAsia="Calibri" w:hAnsi="Calibri" w:cs="Calibri"/>
          <w:color w:val="000000" w:themeColor="text1"/>
          <w:sz w:val="19"/>
          <w:szCs w:val="19"/>
        </w:rPr>
      </w:pPr>
    </w:p>
    <w:p w14:paraId="3B2D2C80" w14:textId="4D07C672" w:rsidR="00490D7C" w:rsidRDefault="3CA49880" w:rsidP="4A22A4F3">
      <w:pPr>
        <w:widowControl w:val="0"/>
        <w:spacing w:before="96" w:after="0" w:line="240" w:lineRule="auto"/>
        <w:jc w:val="center"/>
        <w:rPr>
          <w:rFonts w:ascii="Calibri" w:eastAsia="Calibri" w:hAnsi="Calibri" w:cs="Calibri"/>
          <w:color w:val="000000" w:themeColor="text1"/>
          <w:sz w:val="19"/>
          <w:szCs w:val="19"/>
        </w:rPr>
      </w:pPr>
      <w:r>
        <w:rPr>
          <w:noProof/>
        </w:rPr>
        <w:drawing>
          <wp:inline distT="0" distB="0" distL="0" distR="0" wp14:anchorId="215C45B1" wp14:editId="3D237D4F">
            <wp:extent cx="4543425" cy="1752600"/>
            <wp:effectExtent l="0" t="0" r="0" b="0"/>
            <wp:docPr id="178875472" name="Picture 17887547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43425" cy="1752600"/>
                    </a:xfrm>
                    <a:prstGeom prst="rect">
                      <a:avLst/>
                    </a:prstGeom>
                  </pic:spPr>
                </pic:pic>
              </a:graphicData>
            </a:graphic>
          </wp:inline>
        </w:drawing>
      </w:r>
    </w:p>
    <w:p w14:paraId="22450E74" w14:textId="66D10019" w:rsidR="00490D7C" w:rsidRDefault="00490D7C" w:rsidP="4A22A4F3">
      <w:pPr>
        <w:widowControl w:val="0"/>
        <w:spacing w:after="0" w:line="240" w:lineRule="auto"/>
        <w:rPr>
          <w:rFonts w:ascii="Calibri" w:eastAsia="Calibri" w:hAnsi="Calibri" w:cs="Calibri"/>
          <w:color w:val="000000" w:themeColor="text1"/>
          <w:sz w:val="55"/>
          <w:szCs w:val="55"/>
        </w:rPr>
      </w:pPr>
    </w:p>
    <w:p w14:paraId="65A91F75" w14:textId="731FA57F" w:rsidR="00490D7C" w:rsidRDefault="00490D7C" w:rsidP="4A22A4F3">
      <w:pPr>
        <w:widowControl w:val="0"/>
        <w:spacing w:after="0" w:line="240" w:lineRule="auto"/>
        <w:rPr>
          <w:rFonts w:ascii="Calibri" w:eastAsia="Calibri" w:hAnsi="Calibri" w:cs="Calibri"/>
          <w:color w:val="000000" w:themeColor="text1"/>
          <w:sz w:val="55"/>
          <w:szCs w:val="55"/>
        </w:rPr>
      </w:pPr>
    </w:p>
    <w:p w14:paraId="272440EE" w14:textId="28CC377A" w:rsidR="00490D7C" w:rsidRDefault="00490D7C" w:rsidP="4A22A4F3">
      <w:pPr>
        <w:widowControl w:val="0"/>
        <w:spacing w:after="0" w:line="240" w:lineRule="auto"/>
        <w:rPr>
          <w:rFonts w:ascii="Calibri" w:eastAsia="Calibri" w:hAnsi="Calibri" w:cs="Calibri"/>
          <w:color w:val="000000" w:themeColor="text1"/>
          <w:sz w:val="55"/>
          <w:szCs w:val="55"/>
        </w:rPr>
      </w:pPr>
    </w:p>
    <w:p w14:paraId="4C84B5E6" w14:textId="4D0FF8C1" w:rsidR="00490D7C" w:rsidRDefault="00490D7C" w:rsidP="4A22A4F3">
      <w:pPr>
        <w:widowControl w:val="0"/>
        <w:spacing w:after="0" w:line="240" w:lineRule="auto"/>
        <w:rPr>
          <w:rFonts w:ascii="Calibri" w:eastAsia="Calibri" w:hAnsi="Calibri" w:cs="Calibri"/>
          <w:color w:val="000000" w:themeColor="text1"/>
          <w:sz w:val="55"/>
          <w:szCs w:val="55"/>
        </w:rPr>
      </w:pPr>
    </w:p>
    <w:p w14:paraId="0F244AD3" w14:textId="0D76DBE3" w:rsidR="00490D7C" w:rsidRDefault="00490D7C" w:rsidP="4A22A4F3">
      <w:pPr>
        <w:widowControl w:val="0"/>
        <w:spacing w:after="0" w:line="240" w:lineRule="auto"/>
        <w:rPr>
          <w:rFonts w:ascii="Calibri" w:eastAsia="Calibri" w:hAnsi="Calibri" w:cs="Calibri"/>
          <w:color w:val="000000" w:themeColor="text1"/>
          <w:sz w:val="55"/>
          <w:szCs w:val="55"/>
        </w:rPr>
      </w:pPr>
    </w:p>
    <w:p w14:paraId="2CEB99CE" w14:textId="6EAEDF08" w:rsidR="00490D7C" w:rsidRDefault="00490D7C" w:rsidP="4A22A4F3">
      <w:pPr>
        <w:widowControl w:val="0"/>
        <w:spacing w:before="365" w:after="0" w:line="240" w:lineRule="auto"/>
        <w:rPr>
          <w:rFonts w:ascii="Calibri" w:eastAsia="Calibri" w:hAnsi="Calibri" w:cs="Calibri"/>
          <w:color w:val="000000" w:themeColor="text1"/>
          <w:sz w:val="55"/>
          <w:szCs w:val="55"/>
        </w:rPr>
      </w:pPr>
    </w:p>
    <w:p w14:paraId="43CA401B" w14:textId="1B5F5B28" w:rsidR="184C0A56" w:rsidRDefault="184C0A56" w:rsidP="184C0A56">
      <w:pPr>
        <w:widowControl w:val="0"/>
        <w:spacing w:before="365" w:after="0" w:line="240" w:lineRule="auto"/>
        <w:rPr>
          <w:rFonts w:ascii="Calibri" w:eastAsia="Calibri" w:hAnsi="Calibri" w:cs="Calibri"/>
          <w:color w:val="000000" w:themeColor="text1"/>
          <w:sz w:val="55"/>
          <w:szCs w:val="55"/>
        </w:rPr>
      </w:pPr>
    </w:p>
    <w:p w14:paraId="3B6D5137" w14:textId="4792AA06" w:rsidR="4A22A4F3" w:rsidRDefault="0AF32CD2" w:rsidP="003F36B8">
      <w:pPr>
        <w:pStyle w:val="Heading1"/>
        <w:jc w:val="both"/>
        <w:rPr>
          <w:rFonts w:ascii="Arial Black" w:eastAsia="Arial Black" w:hAnsi="Arial Black" w:cs="Arial Black"/>
          <w:color w:val="000000" w:themeColor="text1"/>
          <w:sz w:val="28"/>
          <w:szCs w:val="28"/>
          <w:u w:val="single"/>
          <w:lang w:val="en-GB"/>
        </w:rPr>
      </w:pPr>
      <w:r w:rsidRPr="77B8280F">
        <w:rPr>
          <w:rFonts w:ascii="Arial Black" w:eastAsia="Arial Black" w:hAnsi="Arial Black" w:cs="Arial Black"/>
          <w:color w:val="000000" w:themeColor="text1"/>
          <w:sz w:val="28"/>
          <w:szCs w:val="28"/>
          <w:u w:val="single"/>
          <w:lang w:val="en-GB"/>
        </w:rPr>
        <w:lastRenderedPageBreak/>
        <w:t>Product vision:</w:t>
      </w:r>
    </w:p>
    <w:p w14:paraId="6D95DBCC" w14:textId="1B7AA53C" w:rsidR="4A22A4F3" w:rsidRDefault="4A22A4F3" w:rsidP="003F36B8">
      <w:pPr>
        <w:keepNext/>
        <w:keepLines/>
        <w:jc w:val="both"/>
        <w:rPr>
          <w:lang w:val="en-GB"/>
        </w:rPr>
      </w:pPr>
    </w:p>
    <w:p w14:paraId="21D0FCC1" w14:textId="49BE307A" w:rsidR="4A22A4F3" w:rsidRPr="006D039A" w:rsidRDefault="0AF32CD2" w:rsidP="003F36B8">
      <w:pPr>
        <w:jc w:val="both"/>
        <w:rPr>
          <w:rFonts w:ascii="Poppins" w:eastAsia="Poppins" w:hAnsi="Poppins" w:cs="Poppins"/>
          <w:color w:val="000000" w:themeColor="text1"/>
          <w:sz w:val="24"/>
          <w:szCs w:val="24"/>
        </w:rPr>
      </w:pPr>
      <w:r w:rsidRPr="00136883">
        <w:rPr>
          <w:rFonts w:ascii="Poppins" w:eastAsia="Poppins" w:hAnsi="Poppins" w:cs="Poppins"/>
          <w:b/>
          <w:bCs/>
          <w:color w:val="000000" w:themeColor="text1"/>
          <w:sz w:val="24"/>
          <w:szCs w:val="24"/>
          <w:lang w:val="en-GB"/>
        </w:rPr>
        <w:t>F</w:t>
      </w:r>
      <w:r w:rsidR="00136883" w:rsidRPr="00136883">
        <w:rPr>
          <w:rFonts w:ascii="Poppins" w:eastAsia="Poppins" w:hAnsi="Poppins" w:cs="Poppins"/>
          <w:b/>
          <w:bCs/>
          <w:color w:val="000000" w:themeColor="text1"/>
          <w:sz w:val="24"/>
          <w:szCs w:val="24"/>
          <w:lang w:val="en-GB"/>
        </w:rPr>
        <w:t>OR</w:t>
      </w:r>
      <w:r w:rsidRPr="00DC3FB5">
        <w:rPr>
          <w:rFonts w:ascii="Poppins" w:eastAsia="Poppins" w:hAnsi="Poppins" w:cs="Poppins"/>
          <w:color w:val="000000" w:themeColor="text1"/>
          <w:sz w:val="24"/>
          <w:szCs w:val="24"/>
          <w:lang w:val="en-GB"/>
        </w:rPr>
        <w:t xml:space="preserve"> SETU students, </w:t>
      </w:r>
      <w:r w:rsidRPr="00C906A8">
        <w:rPr>
          <w:rFonts w:ascii="Poppins" w:eastAsia="Poppins" w:hAnsi="Poppins" w:cs="Poppins"/>
          <w:b/>
          <w:bCs/>
          <w:color w:val="000000" w:themeColor="text1"/>
          <w:sz w:val="24"/>
          <w:szCs w:val="24"/>
          <w:lang w:val="en-GB"/>
        </w:rPr>
        <w:t>WHOSE</w:t>
      </w:r>
      <w:r w:rsidRPr="00DC3FB5">
        <w:rPr>
          <w:rFonts w:ascii="Poppins" w:eastAsia="Poppins" w:hAnsi="Poppins" w:cs="Poppins"/>
          <w:color w:val="000000" w:themeColor="text1"/>
          <w:sz w:val="24"/>
          <w:szCs w:val="24"/>
          <w:lang w:val="en-GB"/>
        </w:rPr>
        <w:t xml:space="preserve"> information about both school and free time activities and events is scattered throughout several platforms THE SETU Socialite</w:t>
      </w:r>
      <w:r w:rsidRPr="00DC3FB5">
        <w:rPr>
          <w:rStyle w:val="Emphasis"/>
          <w:rFonts w:ascii="Poppins" w:eastAsia="Poppins" w:hAnsi="Poppins" w:cs="Poppins"/>
          <w:color w:val="000000" w:themeColor="text1"/>
          <w:sz w:val="24"/>
          <w:szCs w:val="24"/>
          <w:lang w:val="en-GB"/>
        </w:rPr>
        <w:t xml:space="preserve"> </w:t>
      </w:r>
      <w:r w:rsidRPr="00C906A8">
        <w:rPr>
          <w:rFonts w:ascii="Poppins" w:eastAsia="Poppins" w:hAnsi="Poppins" w:cs="Poppins"/>
          <w:b/>
          <w:bCs/>
          <w:color w:val="000000" w:themeColor="text1"/>
          <w:sz w:val="24"/>
          <w:szCs w:val="24"/>
          <w:lang w:val="en-GB"/>
        </w:rPr>
        <w:t>IS A</w:t>
      </w:r>
      <w:r w:rsidRPr="00DC3FB5">
        <w:rPr>
          <w:rFonts w:ascii="Poppins" w:eastAsia="Poppins" w:hAnsi="Poppins" w:cs="Poppins"/>
          <w:color w:val="000000" w:themeColor="text1"/>
          <w:sz w:val="24"/>
          <w:szCs w:val="24"/>
          <w:lang w:val="en-GB"/>
        </w:rPr>
        <w:t xml:space="preserve"> service app</w:t>
      </w:r>
      <w:r w:rsidRPr="00DC3FB5">
        <w:rPr>
          <w:rStyle w:val="Emphasis"/>
          <w:rFonts w:ascii="Poppins" w:eastAsia="Poppins" w:hAnsi="Poppins" w:cs="Poppins"/>
          <w:color w:val="000000" w:themeColor="text1"/>
          <w:sz w:val="24"/>
          <w:szCs w:val="24"/>
          <w:lang w:val="en-GB"/>
        </w:rPr>
        <w:t xml:space="preserve"> </w:t>
      </w:r>
      <w:r w:rsidRPr="00C906A8">
        <w:rPr>
          <w:rFonts w:ascii="Poppins" w:eastAsia="Poppins" w:hAnsi="Poppins" w:cs="Poppins"/>
          <w:b/>
          <w:bCs/>
          <w:color w:val="000000" w:themeColor="text1"/>
          <w:sz w:val="24"/>
          <w:szCs w:val="24"/>
          <w:lang w:val="en-GB"/>
        </w:rPr>
        <w:t>THAT</w:t>
      </w:r>
      <w:r w:rsidRPr="00DC3FB5">
        <w:rPr>
          <w:rFonts w:ascii="Poppins" w:eastAsia="Poppins" w:hAnsi="Poppins" w:cs="Poppins"/>
          <w:color w:val="000000" w:themeColor="text1"/>
          <w:sz w:val="24"/>
          <w:szCs w:val="24"/>
          <w:lang w:val="en-GB"/>
        </w:rPr>
        <w:t xml:space="preserve"> helps</w:t>
      </w:r>
      <w:r w:rsidRPr="00DC3FB5">
        <w:rPr>
          <w:rStyle w:val="Emphasis"/>
          <w:rFonts w:ascii="Poppins" w:eastAsia="Poppins" w:hAnsi="Poppins" w:cs="Poppins"/>
          <w:color w:val="000000" w:themeColor="text1"/>
          <w:sz w:val="24"/>
          <w:szCs w:val="24"/>
          <w:lang w:val="en-GB"/>
        </w:rPr>
        <w:t xml:space="preserve"> </w:t>
      </w:r>
      <w:r w:rsidRPr="00DC3FB5">
        <w:rPr>
          <w:rFonts w:ascii="Poppins" w:eastAsia="Poppins" w:hAnsi="Poppins" w:cs="Poppins"/>
          <w:color w:val="000000" w:themeColor="text1"/>
          <w:sz w:val="24"/>
          <w:szCs w:val="24"/>
          <w:lang w:val="en-GB"/>
        </w:rPr>
        <w:t xml:space="preserve">students to access information about opportunities at the university like internships, talks and events outside the university and joins that information with various outlets such as timetables, transport info etc. Which is </w:t>
      </w:r>
      <w:r w:rsidRPr="00C906A8">
        <w:rPr>
          <w:rFonts w:ascii="Poppins" w:eastAsia="Poppins" w:hAnsi="Poppins" w:cs="Poppins"/>
          <w:b/>
          <w:bCs/>
          <w:color w:val="000000" w:themeColor="text1"/>
          <w:sz w:val="24"/>
          <w:szCs w:val="24"/>
          <w:lang w:val="en-GB"/>
        </w:rPr>
        <w:t>DIFFERENT FROM</w:t>
      </w:r>
      <w:r w:rsidRPr="00DC3FB5">
        <w:rPr>
          <w:rFonts w:ascii="Poppins" w:eastAsia="Poppins" w:hAnsi="Poppins" w:cs="Poppins"/>
          <w:color w:val="000000" w:themeColor="text1"/>
          <w:sz w:val="24"/>
          <w:szCs w:val="24"/>
          <w:lang w:val="en-GB"/>
        </w:rPr>
        <w:t xml:space="preserve"> having all the information scattered on </w:t>
      </w:r>
      <w:r w:rsidR="00004726" w:rsidRPr="00DC3FB5">
        <w:rPr>
          <w:rFonts w:ascii="Poppins" w:eastAsia="Poppins" w:hAnsi="Poppins" w:cs="Poppins"/>
          <w:color w:val="000000" w:themeColor="text1"/>
          <w:sz w:val="24"/>
          <w:szCs w:val="24"/>
          <w:lang w:val="en-GB"/>
        </w:rPr>
        <w:t>SETU ‘</w:t>
      </w:r>
      <w:r w:rsidRPr="00DC3FB5">
        <w:rPr>
          <w:rFonts w:ascii="Poppins" w:eastAsia="Poppins" w:hAnsi="Poppins" w:cs="Poppins"/>
          <w:color w:val="000000" w:themeColor="text1"/>
          <w:sz w:val="24"/>
          <w:szCs w:val="24"/>
          <w:lang w:val="en-GB"/>
        </w:rPr>
        <w:t xml:space="preserve">s website, Instagram, and LinkedIn </w:t>
      </w:r>
      <w:r w:rsidRPr="00C906A8">
        <w:rPr>
          <w:rFonts w:ascii="Poppins" w:eastAsia="Poppins" w:hAnsi="Poppins" w:cs="Poppins"/>
          <w:b/>
          <w:bCs/>
          <w:color w:val="000000" w:themeColor="text1"/>
          <w:sz w:val="24"/>
          <w:szCs w:val="24"/>
          <w:lang w:val="en-GB"/>
        </w:rPr>
        <w:t>OUR PRODUCT</w:t>
      </w:r>
      <w:r w:rsidRPr="00DC3FB5">
        <w:rPr>
          <w:rFonts w:ascii="Poppins" w:eastAsia="Poppins" w:hAnsi="Poppins" w:cs="Poppins"/>
          <w:color w:val="000000" w:themeColor="text1"/>
          <w:sz w:val="24"/>
          <w:szCs w:val="24"/>
          <w:lang w:val="en-GB"/>
        </w:rPr>
        <w:t xml:space="preserve"> will have all events and activities on and outside the university compiled in one place making the search results filtered and easily accessible.</w:t>
      </w:r>
    </w:p>
    <w:p w14:paraId="0F55941A" w14:textId="69683C96" w:rsidR="4A22A4F3" w:rsidRPr="001B5159" w:rsidRDefault="001B5159" w:rsidP="003F36B8">
      <w:pPr>
        <w:jc w:val="both"/>
        <w:rPr>
          <w:rFonts w:ascii="Arial Black" w:eastAsia="Calibri" w:hAnsi="Arial Black" w:cs="Calibri"/>
          <w:color w:val="000000" w:themeColor="text1"/>
        </w:rPr>
      </w:pPr>
      <w:r w:rsidRPr="001B5159">
        <w:rPr>
          <w:rFonts w:ascii="Arial Black" w:eastAsia="Calibri" w:hAnsi="Arial Black" w:cs="Calibri"/>
          <w:color w:val="000000" w:themeColor="text1"/>
          <w:sz w:val="28"/>
          <w:szCs w:val="28"/>
          <w:u w:val="single"/>
        </w:rPr>
        <w:t>Benefits</w:t>
      </w:r>
      <w:r w:rsidRPr="001B5159">
        <w:rPr>
          <w:rFonts w:ascii="Arial Black" w:eastAsia="Calibri" w:hAnsi="Arial Black" w:cs="Calibri"/>
          <w:color w:val="000000" w:themeColor="text1"/>
          <w:sz w:val="28"/>
          <w:szCs w:val="28"/>
        </w:rPr>
        <w:t>:</w:t>
      </w:r>
      <w:r w:rsidRPr="001B5159">
        <w:rPr>
          <w:rFonts w:ascii="Arial Black" w:eastAsia="Calibri" w:hAnsi="Arial Black" w:cs="Calibri"/>
          <w:color w:val="000000" w:themeColor="text1"/>
        </w:rPr>
        <w:t xml:space="preserve"> </w:t>
      </w:r>
    </w:p>
    <w:p w14:paraId="2305B54F" w14:textId="00819644" w:rsidR="4A22A4F3" w:rsidRDefault="0AF32CD2" w:rsidP="003F36B8">
      <w:pPr>
        <w:jc w:val="both"/>
        <w:rPr>
          <w:rFonts w:ascii="Poppins" w:eastAsia="Poppins" w:hAnsi="Poppins" w:cs="Poppins"/>
          <w:color w:val="000000" w:themeColor="text1"/>
          <w:sz w:val="24"/>
          <w:szCs w:val="24"/>
        </w:rPr>
      </w:pPr>
      <w:r w:rsidRPr="00DC3FB5">
        <w:rPr>
          <w:rFonts w:ascii="Poppins" w:eastAsia="Poppins" w:hAnsi="Poppins" w:cs="Poppins"/>
          <w:color w:val="000000" w:themeColor="text1"/>
          <w:sz w:val="24"/>
          <w:szCs w:val="24"/>
          <w:lang w:val="en-GB"/>
        </w:rPr>
        <w:t xml:space="preserve">The Benefits </w:t>
      </w:r>
      <w:r w:rsidRPr="00DC3FB5">
        <w:rPr>
          <w:rFonts w:ascii="Poppins" w:eastAsia="Poppins" w:hAnsi="Poppins" w:cs="Poppins"/>
          <w:b/>
          <w:bCs/>
          <w:color w:val="000000" w:themeColor="text1"/>
          <w:sz w:val="24"/>
          <w:szCs w:val="24"/>
          <w:lang w:val="en-GB"/>
        </w:rPr>
        <w:t>THAT</w:t>
      </w:r>
      <w:r w:rsidRPr="00DC3FB5">
        <w:rPr>
          <w:rFonts w:ascii="Poppins" w:eastAsia="Poppins" w:hAnsi="Poppins" w:cs="Poppins"/>
          <w:color w:val="000000" w:themeColor="text1"/>
          <w:sz w:val="24"/>
          <w:szCs w:val="24"/>
          <w:lang w:val="en-GB"/>
        </w:rPr>
        <w:t xml:space="preserve"> this app will allow is, to bring student users to actively gather important information on events being held in the college like internships, programs, and joins that information with various outlets to students to acquire their daily information, such as timetables, transport info etc.</w:t>
      </w:r>
    </w:p>
    <w:p w14:paraId="605722FF" w14:textId="6A8B2856" w:rsidR="006D039A" w:rsidRDefault="004F050B" w:rsidP="003F36B8">
      <w:pPr>
        <w:jc w:val="both"/>
        <w:rPr>
          <w:rFonts w:ascii="Arial Black" w:hAnsi="Arial Black"/>
          <w:sz w:val="28"/>
          <w:szCs w:val="28"/>
          <w:u w:val="single"/>
        </w:rPr>
      </w:pPr>
      <w:r>
        <w:rPr>
          <w:rFonts w:ascii="Arial Black" w:hAnsi="Arial Black"/>
          <w:sz w:val="28"/>
          <w:szCs w:val="28"/>
          <w:u w:val="single"/>
        </w:rPr>
        <w:t>Similar Apps:</w:t>
      </w:r>
      <w:r w:rsidR="00F07518">
        <w:rPr>
          <w:rFonts w:ascii="Arial Black" w:hAnsi="Arial Black"/>
          <w:sz w:val="28"/>
          <w:szCs w:val="28"/>
          <w:u w:val="single"/>
        </w:rPr>
        <w:t xml:space="preserve"> </w:t>
      </w:r>
    </w:p>
    <w:p w14:paraId="333A15B0" w14:textId="149BF126" w:rsidR="00DD67BC" w:rsidRDefault="00D34E0D" w:rsidP="003F36B8">
      <w:pPr>
        <w:jc w:val="both"/>
        <w:rPr>
          <w:rFonts w:ascii="Poppins" w:hAnsi="Poppins" w:cs="Poppins"/>
          <w:sz w:val="24"/>
          <w:szCs w:val="24"/>
        </w:rPr>
      </w:pPr>
      <w:r w:rsidRPr="009E0294">
        <w:rPr>
          <w:rFonts w:ascii="Poppins" w:hAnsi="Poppins" w:cs="Poppins"/>
          <w:sz w:val="24"/>
          <w:szCs w:val="24"/>
          <w:u w:val="single"/>
        </w:rPr>
        <w:t>Instagram</w:t>
      </w:r>
      <w:r w:rsidR="00841616">
        <w:rPr>
          <w:rFonts w:ascii="Poppins" w:hAnsi="Poppins" w:cs="Poppins"/>
          <w:sz w:val="24"/>
          <w:szCs w:val="24"/>
        </w:rPr>
        <w:t xml:space="preserve"> is </w:t>
      </w:r>
      <w:r w:rsidR="005868CC">
        <w:rPr>
          <w:rFonts w:ascii="Poppins" w:hAnsi="Poppins" w:cs="Poppins"/>
          <w:sz w:val="24"/>
          <w:szCs w:val="24"/>
        </w:rPr>
        <w:t>like</w:t>
      </w:r>
      <w:r w:rsidR="00841616">
        <w:rPr>
          <w:rFonts w:ascii="Poppins" w:hAnsi="Poppins" w:cs="Poppins"/>
          <w:sz w:val="24"/>
          <w:szCs w:val="24"/>
        </w:rPr>
        <w:t xml:space="preserve"> </w:t>
      </w:r>
      <w:r w:rsidR="005868CC">
        <w:rPr>
          <w:rFonts w:ascii="Poppins" w:hAnsi="Poppins" w:cs="Poppins"/>
          <w:sz w:val="24"/>
          <w:szCs w:val="24"/>
        </w:rPr>
        <w:t>an</w:t>
      </w:r>
      <w:r w:rsidR="00841616">
        <w:rPr>
          <w:rFonts w:ascii="Poppins" w:hAnsi="Poppins" w:cs="Poppins"/>
          <w:sz w:val="24"/>
          <w:szCs w:val="24"/>
        </w:rPr>
        <w:t xml:space="preserve"> app in the way that students often use Instagram to communicate </w:t>
      </w:r>
      <w:r w:rsidR="005868CC">
        <w:rPr>
          <w:rFonts w:ascii="Poppins" w:hAnsi="Poppins" w:cs="Poppins"/>
          <w:sz w:val="24"/>
          <w:szCs w:val="24"/>
        </w:rPr>
        <w:t>with</w:t>
      </w:r>
      <w:r w:rsidR="00841616">
        <w:rPr>
          <w:rFonts w:ascii="Poppins" w:hAnsi="Poppins" w:cs="Poppins"/>
          <w:sz w:val="24"/>
          <w:szCs w:val="24"/>
        </w:rPr>
        <w:t xml:space="preserve"> one another and to find out where the best </w:t>
      </w:r>
      <w:r w:rsidR="00172297">
        <w:rPr>
          <w:rFonts w:ascii="Poppins" w:hAnsi="Poppins" w:cs="Poppins"/>
          <w:sz w:val="24"/>
          <w:szCs w:val="24"/>
        </w:rPr>
        <w:t>hang out spots are</w:t>
      </w:r>
      <w:r w:rsidR="00577AD4">
        <w:rPr>
          <w:rFonts w:ascii="Poppins" w:hAnsi="Poppins" w:cs="Poppins"/>
          <w:sz w:val="24"/>
          <w:szCs w:val="24"/>
        </w:rPr>
        <w:t xml:space="preserve">, based on posted and recommendations. </w:t>
      </w:r>
    </w:p>
    <w:p w14:paraId="10483F92" w14:textId="18FED7B0" w:rsidR="00126F93" w:rsidRDefault="0054646B" w:rsidP="002443B9">
      <w:pPr>
        <w:jc w:val="both"/>
        <w:rPr>
          <w:rFonts w:ascii="Poppins" w:hAnsi="Poppins" w:cs="Poppins"/>
          <w:sz w:val="24"/>
          <w:szCs w:val="24"/>
        </w:rPr>
      </w:pPr>
      <w:r w:rsidRPr="009E0294">
        <w:rPr>
          <w:rFonts w:ascii="Poppins" w:hAnsi="Poppins" w:cs="Poppins"/>
          <w:sz w:val="24"/>
          <w:szCs w:val="24"/>
          <w:u w:val="single"/>
        </w:rPr>
        <w:t>Linked</w:t>
      </w:r>
      <w:r w:rsidR="000403C1">
        <w:rPr>
          <w:rFonts w:ascii="Poppins" w:hAnsi="Poppins" w:cs="Poppins"/>
          <w:sz w:val="24"/>
          <w:szCs w:val="24"/>
          <w:u w:val="single"/>
        </w:rPr>
        <w:t>I</w:t>
      </w:r>
      <w:r w:rsidRPr="009E0294">
        <w:rPr>
          <w:rFonts w:ascii="Poppins" w:hAnsi="Poppins" w:cs="Poppins"/>
          <w:sz w:val="24"/>
          <w:szCs w:val="24"/>
          <w:u w:val="single"/>
        </w:rPr>
        <w:t>n</w:t>
      </w:r>
      <w:r w:rsidR="00AD5C71">
        <w:rPr>
          <w:rFonts w:ascii="Poppins" w:hAnsi="Poppins" w:cs="Poppins"/>
          <w:sz w:val="24"/>
          <w:szCs w:val="24"/>
        </w:rPr>
        <w:t xml:space="preserve"> is </w:t>
      </w:r>
      <w:r w:rsidR="005868CC">
        <w:rPr>
          <w:rFonts w:ascii="Poppins" w:hAnsi="Poppins" w:cs="Poppins"/>
          <w:sz w:val="24"/>
          <w:szCs w:val="24"/>
        </w:rPr>
        <w:t>like</w:t>
      </w:r>
      <w:r w:rsidR="00AD5C71">
        <w:rPr>
          <w:rFonts w:ascii="Poppins" w:hAnsi="Poppins" w:cs="Poppins"/>
          <w:sz w:val="24"/>
          <w:szCs w:val="24"/>
        </w:rPr>
        <w:t xml:space="preserve"> our app </w:t>
      </w:r>
      <w:r w:rsidR="007C1A24">
        <w:rPr>
          <w:rFonts w:ascii="Poppins" w:hAnsi="Poppins" w:cs="Poppins"/>
          <w:sz w:val="24"/>
          <w:szCs w:val="24"/>
        </w:rPr>
        <w:t>as well</w:t>
      </w:r>
      <w:r w:rsidR="00CA7306">
        <w:rPr>
          <w:rFonts w:ascii="Poppins" w:hAnsi="Poppins" w:cs="Poppins"/>
          <w:sz w:val="24"/>
          <w:szCs w:val="24"/>
        </w:rPr>
        <w:t xml:space="preserve"> </w:t>
      </w:r>
      <w:r w:rsidR="007C1A24">
        <w:rPr>
          <w:rFonts w:ascii="Poppins" w:hAnsi="Poppins" w:cs="Poppins"/>
          <w:sz w:val="24"/>
          <w:szCs w:val="24"/>
        </w:rPr>
        <w:t xml:space="preserve">as </w:t>
      </w:r>
      <w:r w:rsidR="00CA7306">
        <w:rPr>
          <w:rFonts w:ascii="Poppins" w:hAnsi="Poppins" w:cs="Poppins"/>
          <w:sz w:val="24"/>
          <w:szCs w:val="24"/>
        </w:rPr>
        <w:t xml:space="preserve">it </w:t>
      </w:r>
      <w:r w:rsidR="005868CC">
        <w:rPr>
          <w:rFonts w:ascii="Poppins" w:hAnsi="Poppins" w:cs="Poppins"/>
          <w:sz w:val="24"/>
          <w:szCs w:val="24"/>
        </w:rPr>
        <w:t>can</w:t>
      </w:r>
      <w:r w:rsidR="00CA7306">
        <w:rPr>
          <w:rFonts w:ascii="Poppins" w:hAnsi="Poppins" w:cs="Poppins"/>
          <w:sz w:val="24"/>
          <w:szCs w:val="24"/>
        </w:rPr>
        <w:t xml:space="preserve"> show</w:t>
      </w:r>
      <w:r w:rsidR="002443B9">
        <w:rPr>
          <w:rFonts w:ascii="Poppins" w:hAnsi="Poppins" w:cs="Poppins"/>
          <w:sz w:val="24"/>
          <w:szCs w:val="24"/>
        </w:rPr>
        <w:t xml:space="preserve"> where and when</w:t>
      </w:r>
      <w:r w:rsidR="00CA7306">
        <w:rPr>
          <w:rFonts w:ascii="Poppins" w:hAnsi="Poppins" w:cs="Poppins"/>
          <w:sz w:val="24"/>
          <w:szCs w:val="24"/>
        </w:rPr>
        <w:t xml:space="preserve"> events and </w:t>
      </w:r>
      <w:r w:rsidR="00C81BAC">
        <w:rPr>
          <w:rFonts w:ascii="Poppins" w:hAnsi="Poppins" w:cs="Poppins"/>
          <w:sz w:val="24"/>
          <w:szCs w:val="24"/>
        </w:rPr>
        <w:t>conferences</w:t>
      </w:r>
      <w:r w:rsidR="002443B9">
        <w:rPr>
          <w:rFonts w:ascii="Poppins" w:hAnsi="Poppins" w:cs="Poppins"/>
          <w:sz w:val="24"/>
          <w:szCs w:val="24"/>
        </w:rPr>
        <w:t xml:space="preserve"> take place,</w:t>
      </w:r>
      <w:r w:rsidR="00AF70D7">
        <w:rPr>
          <w:rFonts w:ascii="Poppins" w:hAnsi="Poppins" w:cs="Poppins"/>
          <w:sz w:val="24"/>
          <w:szCs w:val="24"/>
        </w:rPr>
        <w:t xml:space="preserve"> </w:t>
      </w:r>
      <w:r w:rsidR="00C81BAC">
        <w:rPr>
          <w:rFonts w:ascii="Poppins" w:hAnsi="Poppins" w:cs="Poppins"/>
          <w:sz w:val="24"/>
          <w:szCs w:val="24"/>
        </w:rPr>
        <w:t>through recruiters</w:t>
      </w:r>
      <w:r w:rsidR="00667EC6">
        <w:rPr>
          <w:rFonts w:ascii="Poppins" w:hAnsi="Poppins" w:cs="Poppins"/>
          <w:sz w:val="24"/>
          <w:szCs w:val="24"/>
        </w:rPr>
        <w:t xml:space="preserve"> and </w:t>
      </w:r>
      <w:r w:rsidR="00CC49AF">
        <w:rPr>
          <w:rFonts w:ascii="Poppins" w:hAnsi="Poppins" w:cs="Poppins"/>
          <w:sz w:val="24"/>
          <w:szCs w:val="24"/>
        </w:rPr>
        <w:t>personal connections</w:t>
      </w:r>
      <w:r w:rsidR="003C0CEB">
        <w:rPr>
          <w:rFonts w:ascii="Poppins" w:hAnsi="Poppins" w:cs="Poppins"/>
          <w:sz w:val="24"/>
          <w:szCs w:val="24"/>
        </w:rPr>
        <w:t>.</w:t>
      </w:r>
      <w:r w:rsidR="00126F93">
        <w:rPr>
          <w:rFonts w:ascii="Poppins" w:hAnsi="Poppins" w:cs="Poppins"/>
          <w:sz w:val="24"/>
          <w:szCs w:val="24"/>
        </w:rPr>
        <w:t xml:space="preserve"> </w:t>
      </w:r>
    </w:p>
    <w:p w14:paraId="4B537B5E" w14:textId="60C95190" w:rsidR="00667F51" w:rsidRDefault="00667F51" w:rsidP="002443B9">
      <w:pPr>
        <w:jc w:val="both"/>
        <w:rPr>
          <w:rFonts w:ascii="Poppins" w:hAnsi="Poppins" w:cs="Poppins"/>
          <w:sz w:val="24"/>
          <w:szCs w:val="24"/>
        </w:rPr>
      </w:pPr>
      <w:r>
        <w:rPr>
          <w:noProof/>
        </w:rPr>
        <w:drawing>
          <wp:inline distT="0" distB="0" distL="0" distR="0" wp14:anchorId="539BC47D" wp14:editId="457C3CB3">
            <wp:extent cx="590550" cy="590550"/>
            <wp:effectExtent l="0" t="0" r="0" b="0"/>
            <wp:docPr id="1955663217" name="Picture 1" descr="A blu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r w:rsidR="00D76E16" w:rsidRPr="457C3CB3">
        <w:rPr>
          <w:rFonts w:ascii="Poppins" w:hAnsi="Poppins" w:cs="Poppins"/>
          <w:sz w:val="24"/>
          <w:szCs w:val="24"/>
        </w:rPr>
        <w:t xml:space="preserve">         </w:t>
      </w:r>
      <w:r w:rsidR="00D76E16">
        <w:rPr>
          <w:noProof/>
        </w:rPr>
        <w:drawing>
          <wp:inline distT="0" distB="0" distL="0" distR="0" wp14:anchorId="0957BCE5" wp14:editId="33930510">
            <wp:extent cx="577850" cy="577850"/>
            <wp:effectExtent l="0" t="0" r="0" b="0"/>
            <wp:docPr id="115537723" name="Picture 2" descr="Inst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7850" cy="577850"/>
                    </a:xfrm>
                    <a:prstGeom prst="rect">
                      <a:avLst/>
                    </a:prstGeom>
                  </pic:spPr>
                </pic:pic>
              </a:graphicData>
            </a:graphic>
          </wp:inline>
        </w:drawing>
      </w:r>
      <w:r w:rsidR="00CC7A46" w:rsidRPr="457C3CB3">
        <w:rPr>
          <w:rFonts w:ascii="Poppins" w:hAnsi="Poppins" w:cs="Poppins"/>
          <w:sz w:val="24"/>
          <w:szCs w:val="24"/>
        </w:rPr>
        <w:t xml:space="preserve">               </w:t>
      </w:r>
      <w:r w:rsidR="7359715F">
        <w:rPr>
          <w:noProof/>
        </w:rPr>
        <w:drawing>
          <wp:inline distT="0" distB="0" distL="0" distR="0" wp14:anchorId="3E0CEDAC" wp14:editId="04CD23E1">
            <wp:extent cx="647700" cy="647700"/>
            <wp:effectExtent l="0" t="0" r="0" b="0"/>
            <wp:docPr id="117239380" name="Picture 11723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39380"/>
                    <pic:cNvPicPr/>
                  </pic:nvPicPr>
                  <pic:blipFill>
                    <a:blip r:embed="rId10">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412541D9" w14:textId="1A25B579" w:rsidR="457C3CB3" w:rsidRDefault="457C3CB3" w:rsidP="457C3CB3">
      <w:pPr>
        <w:jc w:val="both"/>
        <w:rPr>
          <w:rFonts w:ascii="Poppins" w:hAnsi="Poppins" w:cs="Poppins"/>
          <w:sz w:val="24"/>
          <w:szCs w:val="24"/>
        </w:rPr>
      </w:pPr>
    </w:p>
    <w:p w14:paraId="3A991D49" w14:textId="01C02BFA" w:rsidR="001B5159" w:rsidRDefault="00C452DD" w:rsidP="001463EE">
      <w:pPr>
        <w:jc w:val="both"/>
        <w:rPr>
          <w:rFonts w:ascii="Poppins" w:hAnsi="Poppins" w:cs="Poppins"/>
          <w:sz w:val="24"/>
          <w:szCs w:val="24"/>
        </w:rPr>
      </w:pPr>
      <w:r>
        <w:rPr>
          <w:rFonts w:ascii="Poppins" w:hAnsi="Poppins" w:cs="Poppins"/>
          <w:sz w:val="24"/>
          <w:szCs w:val="24"/>
        </w:rPr>
        <w:t>The thing</w:t>
      </w:r>
      <w:r w:rsidR="004B2C8E">
        <w:rPr>
          <w:rFonts w:ascii="Poppins" w:hAnsi="Poppins" w:cs="Poppins"/>
          <w:sz w:val="24"/>
          <w:szCs w:val="24"/>
        </w:rPr>
        <w:t xml:space="preserve"> that </w:t>
      </w:r>
      <w:r>
        <w:rPr>
          <w:rFonts w:ascii="Poppins" w:hAnsi="Poppins" w:cs="Poppins"/>
          <w:sz w:val="24"/>
          <w:szCs w:val="24"/>
        </w:rPr>
        <w:t>sets</w:t>
      </w:r>
      <w:r w:rsidR="004B2C8E">
        <w:rPr>
          <w:rFonts w:ascii="Poppins" w:hAnsi="Poppins" w:cs="Poppins"/>
          <w:sz w:val="24"/>
          <w:szCs w:val="24"/>
        </w:rPr>
        <w:t xml:space="preserve"> us apart from </w:t>
      </w:r>
      <w:r w:rsidR="00570A6F">
        <w:rPr>
          <w:rFonts w:ascii="Poppins" w:hAnsi="Poppins" w:cs="Poppins"/>
          <w:sz w:val="24"/>
          <w:szCs w:val="24"/>
        </w:rPr>
        <w:t xml:space="preserve">Instagram and LinkedIn </w:t>
      </w:r>
      <w:r>
        <w:rPr>
          <w:rFonts w:ascii="Poppins" w:hAnsi="Poppins" w:cs="Poppins"/>
          <w:sz w:val="24"/>
          <w:szCs w:val="24"/>
        </w:rPr>
        <w:t>is</w:t>
      </w:r>
      <w:r w:rsidR="00651166">
        <w:rPr>
          <w:rFonts w:ascii="Poppins" w:hAnsi="Poppins" w:cs="Poppins"/>
          <w:sz w:val="24"/>
          <w:szCs w:val="24"/>
        </w:rPr>
        <w:t xml:space="preserve"> that we make it easy for the </w:t>
      </w:r>
      <w:proofErr w:type="gramStart"/>
      <w:r w:rsidR="00651166">
        <w:rPr>
          <w:rFonts w:ascii="Poppins" w:hAnsi="Poppins" w:cs="Poppins"/>
          <w:sz w:val="24"/>
          <w:szCs w:val="24"/>
        </w:rPr>
        <w:t>student</w:t>
      </w:r>
      <w:proofErr w:type="gramEnd"/>
      <w:r w:rsidR="00651166">
        <w:rPr>
          <w:rFonts w:ascii="Poppins" w:hAnsi="Poppins" w:cs="Poppins"/>
          <w:sz w:val="24"/>
          <w:szCs w:val="24"/>
        </w:rPr>
        <w:t xml:space="preserve"> to find all the information they need. We </w:t>
      </w:r>
      <w:r>
        <w:rPr>
          <w:rFonts w:ascii="Poppins" w:hAnsi="Poppins" w:cs="Poppins"/>
          <w:sz w:val="24"/>
          <w:szCs w:val="24"/>
        </w:rPr>
        <w:t xml:space="preserve">share all the </w:t>
      </w:r>
      <w:r w:rsidR="00480A82">
        <w:rPr>
          <w:rFonts w:ascii="Poppins" w:hAnsi="Poppins" w:cs="Poppins"/>
          <w:sz w:val="24"/>
          <w:szCs w:val="24"/>
        </w:rPr>
        <w:t xml:space="preserve">social </w:t>
      </w:r>
      <w:r>
        <w:rPr>
          <w:rFonts w:ascii="Poppins" w:hAnsi="Poppins" w:cs="Poppins"/>
          <w:sz w:val="24"/>
          <w:szCs w:val="24"/>
        </w:rPr>
        <w:t xml:space="preserve">information they need and want in one place </w:t>
      </w:r>
      <w:r w:rsidR="00480A82">
        <w:rPr>
          <w:rFonts w:ascii="Poppins" w:hAnsi="Poppins" w:cs="Poppins"/>
          <w:sz w:val="24"/>
          <w:szCs w:val="24"/>
        </w:rPr>
        <w:t xml:space="preserve">to make the </w:t>
      </w:r>
      <w:r w:rsidR="058BDC35" w:rsidRPr="62EE45BE">
        <w:rPr>
          <w:rFonts w:ascii="Poppins" w:hAnsi="Poppins" w:cs="Poppins"/>
          <w:sz w:val="24"/>
          <w:szCs w:val="24"/>
        </w:rPr>
        <w:t>students'</w:t>
      </w:r>
      <w:r w:rsidR="00480A82" w:rsidRPr="62EE45BE">
        <w:rPr>
          <w:rFonts w:ascii="Poppins" w:hAnsi="Poppins" w:cs="Poppins"/>
          <w:sz w:val="24"/>
          <w:szCs w:val="24"/>
        </w:rPr>
        <w:t xml:space="preserve"> </w:t>
      </w:r>
      <w:r w:rsidR="68E1EDD5" w:rsidRPr="62EE45BE">
        <w:rPr>
          <w:rFonts w:ascii="Poppins" w:hAnsi="Poppins" w:cs="Poppins"/>
          <w:sz w:val="24"/>
          <w:szCs w:val="24"/>
        </w:rPr>
        <w:t>lives</w:t>
      </w:r>
      <w:r w:rsidR="00480A82">
        <w:rPr>
          <w:rFonts w:ascii="Poppins" w:hAnsi="Poppins" w:cs="Poppins"/>
          <w:sz w:val="24"/>
          <w:szCs w:val="24"/>
        </w:rPr>
        <w:t xml:space="preserve"> even easier. </w:t>
      </w:r>
    </w:p>
    <w:p w14:paraId="6B1C6E2B" w14:textId="77777777" w:rsidR="00A67BED" w:rsidRDefault="00A67BED" w:rsidP="001463EE">
      <w:pPr>
        <w:jc w:val="both"/>
        <w:rPr>
          <w:rFonts w:ascii="Poppins" w:hAnsi="Poppins" w:cs="Poppins"/>
          <w:sz w:val="24"/>
          <w:szCs w:val="24"/>
        </w:rPr>
      </w:pPr>
    </w:p>
    <w:p w14:paraId="5C4B667E" w14:textId="075AC753" w:rsidR="457C3CB3" w:rsidRDefault="457C3CB3" w:rsidP="457C3CB3">
      <w:pPr>
        <w:jc w:val="both"/>
        <w:rPr>
          <w:rFonts w:ascii="Poppins" w:hAnsi="Poppins" w:cs="Poppins"/>
          <w:sz w:val="24"/>
          <w:szCs w:val="24"/>
        </w:rPr>
      </w:pPr>
    </w:p>
    <w:p w14:paraId="05D119ED" w14:textId="515FC4E8" w:rsidR="457C3CB3" w:rsidRDefault="457C3CB3" w:rsidP="457C3CB3">
      <w:pPr>
        <w:jc w:val="both"/>
        <w:rPr>
          <w:rFonts w:ascii="Poppins" w:hAnsi="Poppins" w:cs="Poppins"/>
          <w:sz w:val="24"/>
          <w:szCs w:val="24"/>
        </w:rPr>
      </w:pPr>
    </w:p>
    <w:p w14:paraId="23D563FB" w14:textId="77777777" w:rsidR="00A67BED" w:rsidRPr="001B37ED" w:rsidRDefault="00A67BED" w:rsidP="00A67BED">
      <w:pPr>
        <w:rPr>
          <w:rFonts w:ascii="Arial Black" w:hAnsi="Arial Black"/>
          <w:sz w:val="32"/>
          <w:szCs w:val="32"/>
          <w:u w:val="single"/>
        </w:rPr>
      </w:pPr>
      <w:r w:rsidRPr="001B37ED">
        <w:rPr>
          <w:rFonts w:ascii="Arial Black" w:hAnsi="Arial Black"/>
          <w:sz w:val="32"/>
          <w:szCs w:val="32"/>
          <w:u w:val="single"/>
        </w:rPr>
        <w:t xml:space="preserve">Initial Features List: </w:t>
      </w:r>
    </w:p>
    <w:p w14:paraId="4C695B24" w14:textId="77777777" w:rsidR="00A67BED" w:rsidRDefault="00A67BED" w:rsidP="00A67BED">
      <w:pPr>
        <w:rPr>
          <w:rFonts w:ascii="Poppins" w:hAnsi="Poppins" w:cs="Poppins"/>
          <w:sz w:val="24"/>
          <w:szCs w:val="24"/>
        </w:rPr>
      </w:pPr>
      <w:r>
        <w:rPr>
          <w:rFonts w:ascii="Poppins" w:hAnsi="Poppins" w:cs="Poppins"/>
          <w:sz w:val="24"/>
          <w:szCs w:val="24"/>
        </w:rPr>
        <w:t>Our initials feature list…</w:t>
      </w:r>
    </w:p>
    <w:p w14:paraId="00DA4E72" w14:textId="77777777" w:rsidR="00A67BED" w:rsidRDefault="00A67BED" w:rsidP="00A67BED">
      <w:pPr>
        <w:rPr>
          <w:rFonts w:ascii="Poppins" w:hAnsi="Poppins" w:cs="Poppins"/>
          <w:sz w:val="24"/>
          <w:szCs w:val="24"/>
        </w:rPr>
      </w:pPr>
    </w:p>
    <w:p w14:paraId="52002123" w14:textId="77777777" w:rsidR="00A67BED" w:rsidRDefault="00A67BED" w:rsidP="00A67BED">
      <w:pPr>
        <w:rPr>
          <w:rFonts w:ascii="Poppins" w:hAnsi="Poppins" w:cs="Poppins"/>
          <w:sz w:val="24"/>
          <w:szCs w:val="24"/>
        </w:rPr>
      </w:pPr>
    </w:p>
    <w:p w14:paraId="6A041E9E" w14:textId="77777777" w:rsidR="00A67BED" w:rsidRDefault="00A67BED" w:rsidP="457C3CB3">
      <w:pPr>
        <w:rPr>
          <w:rFonts w:ascii="Poppins" w:hAnsi="Poppins" w:cs="Poppins"/>
          <w:sz w:val="24"/>
          <w:szCs w:val="24"/>
          <w:u w:val="single"/>
        </w:rPr>
      </w:pPr>
      <w:r w:rsidRPr="457C3CB3">
        <w:rPr>
          <w:rFonts w:ascii="Poppins" w:hAnsi="Poppins" w:cs="Poppins"/>
          <w:sz w:val="24"/>
          <w:szCs w:val="24"/>
          <w:u w:val="single"/>
        </w:rPr>
        <w:t xml:space="preserve">Blueprint </w:t>
      </w:r>
    </w:p>
    <w:p w14:paraId="3B179613" w14:textId="77777777" w:rsidR="00A67BED" w:rsidRDefault="00A67BED" w:rsidP="00A67BED">
      <w:pPr>
        <w:rPr>
          <w:rFonts w:ascii="Poppins" w:hAnsi="Poppins" w:cs="Poppins"/>
          <w:sz w:val="24"/>
          <w:szCs w:val="24"/>
        </w:rPr>
      </w:pPr>
      <w:r>
        <w:rPr>
          <w:rFonts w:ascii="Poppins" w:hAnsi="Poppins" w:cs="Poppins"/>
          <w:sz w:val="24"/>
          <w:szCs w:val="24"/>
        </w:rPr>
        <w:t xml:space="preserve">i.e. entail everything our app our platform can do. </w:t>
      </w:r>
    </w:p>
    <w:p w14:paraId="12E5285A" w14:textId="6087B13A" w:rsidR="00A67BED" w:rsidRDefault="00A67BED" w:rsidP="00A67BED">
      <w:pPr>
        <w:rPr>
          <w:rFonts w:ascii="Poppins" w:hAnsi="Poppins" w:cs="Poppins"/>
          <w:sz w:val="24"/>
          <w:szCs w:val="24"/>
        </w:rPr>
      </w:pPr>
      <w:r w:rsidRPr="457C3CB3">
        <w:rPr>
          <w:rFonts w:ascii="Poppins" w:hAnsi="Poppins" w:cs="Poppins"/>
          <w:sz w:val="24"/>
          <w:szCs w:val="24"/>
        </w:rPr>
        <w:t xml:space="preserve">The idea is that our app can display and publicize events, events that are social and educational. We take information from other apps like LinkedIn, Instagram, Facebook and reddit. And display them on our form like structure. This is to hopefully make it easier for students to know where and when events are occurring. It saves them from having to search across several platforms which some students might not even be on. This </w:t>
      </w:r>
    </w:p>
    <w:p w14:paraId="2472325C" w14:textId="77777777" w:rsidR="00A67BED" w:rsidRDefault="00A67BED" w:rsidP="00A67BED">
      <w:pPr>
        <w:rPr>
          <w:rFonts w:ascii="Poppins" w:hAnsi="Poppins" w:cs="Poppins"/>
          <w:sz w:val="24"/>
          <w:szCs w:val="24"/>
        </w:rPr>
      </w:pPr>
    </w:p>
    <w:p w14:paraId="02EFEE95" w14:textId="1B989E02" w:rsidR="00A67BED" w:rsidRDefault="00A67BED" w:rsidP="457C3CB3">
      <w:pPr>
        <w:rPr>
          <w:rFonts w:ascii="Poppins" w:hAnsi="Poppins" w:cs="Poppins"/>
          <w:sz w:val="24"/>
          <w:szCs w:val="24"/>
          <w:u w:val="single"/>
        </w:rPr>
      </w:pPr>
      <w:r w:rsidRPr="457C3CB3">
        <w:rPr>
          <w:rFonts w:ascii="Poppins" w:hAnsi="Poppins" w:cs="Poppins"/>
          <w:sz w:val="24"/>
          <w:szCs w:val="24"/>
          <w:u w:val="single"/>
        </w:rPr>
        <w:t>Feature list</w:t>
      </w:r>
    </w:p>
    <w:p w14:paraId="10652377" w14:textId="25A9546F" w:rsidR="7F17CCDF" w:rsidRDefault="7F17CCDF" w:rsidP="457C3CB3">
      <w:pPr>
        <w:rPr>
          <w:rFonts w:ascii="Poppins" w:hAnsi="Poppins" w:cs="Poppins"/>
          <w:sz w:val="24"/>
          <w:szCs w:val="24"/>
        </w:rPr>
      </w:pPr>
      <w:r w:rsidRPr="457C3CB3">
        <w:rPr>
          <w:rFonts w:ascii="Poppins" w:hAnsi="Poppins" w:cs="Poppins"/>
          <w:sz w:val="24"/>
          <w:szCs w:val="24"/>
        </w:rPr>
        <w:t xml:space="preserve">Login feature </w:t>
      </w:r>
    </w:p>
    <w:p w14:paraId="449FBE38" w14:textId="2BE68032" w:rsidR="7F17CCDF" w:rsidRDefault="7F17CCDF" w:rsidP="457C3CB3">
      <w:pPr>
        <w:rPr>
          <w:rFonts w:ascii="Poppins" w:hAnsi="Poppins" w:cs="Poppins"/>
          <w:sz w:val="24"/>
          <w:szCs w:val="24"/>
        </w:rPr>
      </w:pPr>
      <w:r w:rsidRPr="457C3CB3">
        <w:rPr>
          <w:rFonts w:ascii="Poppins" w:hAnsi="Poppins" w:cs="Poppins"/>
          <w:sz w:val="24"/>
          <w:szCs w:val="24"/>
        </w:rPr>
        <w:t xml:space="preserve">Personal profile </w:t>
      </w:r>
      <w:r w:rsidR="16B3C78E" w:rsidRPr="457C3CB3">
        <w:rPr>
          <w:rFonts w:ascii="Poppins" w:hAnsi="Poppins" w:cs="Poppins"/>
          <w:sz w:val="24"/>
          <w:szCs w:val="24"/>
        </w:rPr>
        <w:t xml:space="preserve">that </w:t>
      </w:r>
      <w:r w:rsidR="62B4B33D" w:rsidRPr="457C3CB3">
        <w:rPr>
          <w:rFonts w:ascii="Poppins" w:hAnsi="Poppins" w:cs="Poppins"/>
          <w:sz w:val="24"/>
          <w:szCs w:val="24"/>
        </w:rPr>
        <w:t>lets</w:t>
      </w:r>
      <w:r w:rsidR="16B3C78E" w:rsidRPr="457C3CB3">
        <w:rPr>
          <w:rFonts w:ascii="Poppins" w:hAnsi="Poppins" w:cs="Poppins"/>
          <w:sz w:val="24"/>
          <w:szCs w:val="24"/>
        </w:rPr>
        <w:t xml:space="preserve"> you:</w:t>
      </w:r>
    </w:p>
    <w:p w14:paraId="7D247B48" w14:textId="4BDB58C9" w:rsidR="7F17CCDF" w:rsidRDefault="7F17CCDF" w:rsidP="457C3CB3">
      <w:pPr>
        <w:rPr>
          <w:rFonts w:ascii="Poppins" w:hAnsi="Poppins" w:cs="Poppins"/>
          <w:sz w:val="24"/>
          <w:szCs w:val="24"/>
        </w:rPr>
      </w:pPr>
      <w:r w:rsidRPr="457C3CB3">
        <w:rPr>
          <w:rFonts w:ascii="Poppins" w:hAnsi="Poppins" w:cs="Poppins"/>
          <w:sz w:val="24"/>
          <w:szCs w:val="24"/>
        </w:rPr>
        <w:t xml:space="preserve"> </w:t>
      </w:r>
      <w:r>
        <w:tab/>
      </w:r>
      <w:r w:rsidRPr="457C3CB3">
        <w:rPr>
          <w:rFonts w:ascii="Poppins" w:hAnsi="Poppins" w:cs="Poppins"/>
          <w:sz w:val="24"/>
          <w:szCs w:val="24"/>
        </w:rPr>
        <w:t>- upload events</w:t>
      </w:r>
    </w:p>
    <w:p w14:paraId="5683F2DF" w14:textId="1F26F60D" w:rsidR="7F17CCDF" w:rsidRDefault="7F17CCDF" w:rsidP="457C3CB3">
      <w:pPr>
        <w:rPr>
          <w:rFonts w:ascii="Poppins" w:hAnsi="Poppins" w:cs="Poppins"/>
          <w:sz w:val="24"/>
          <w:szCs w:val="24"/>
        </w:rPr>
      </w:pPr>
      <w:r w:rsidRPr="457C3CB3">
        <w:rPr>
          <w:rFonts w:ascii="Poppins" w:hAnsi="Poppins" w:cs="Poppins"/>
          <w:sz w:val="24"/>
          <w:szCs w:val="24"/>
        </w:rPr>
        <w:t xml:space="preserve"> </w:t>
      </w:r>
      <w:r>
        <w:tab/>
      </w:r>
      <w:r w:rsidRPr="457C3CB3">
        <w:rPr>
          <w:rFonts w:ascii="Poppins" w:hAnsi="Poppins" w:cs="Poppins"/>
          <w:sz w:val="24"/>
          <w:szCs w:val="24"/>
        </w:rPr>
        <w:t>- save events</w:t>
      </w:r>
    </w:p>
    <w:p w14:paraId="08044428" w14:textId="53206DCD" w:rsidR="7F17CCDF" w:rsidRDefault="7F17CCDF" w:rsidP="457C3CB3">
      <w:pPr>
        <w:rPr>
          <w:rFonts w:ascii="Poppins" w:hAnsi="Poppins" w:cs="Poppins"/>
          <w:sz w:val="24"/>
          <w:szCs w:val="24"/>
        </w:rPr>
      </w:pPr>
      <w:r w:rsidRPr="457C3CB3">
        <w:rPr>
          <w:rFonts w:ascii="Poppins" w:hAnsi="Poppins" w:cs="Poppins"/>
          <w:sz w:val="24"/>
          <w:szCs w:val="24"/>
        </w:rPr>
        <w:t xml:space="preserve"> </w:t>
      </w:r>
      <w:r>
        <w:tab/>
      </w:r>
      <w:r w:rsidRPr="457C3CB3">
        <w:rPr>
          <w:rFonts w:ascii="Poppins" w:hAnsi="Poppins" w:cs="Poppins"/>
          <w:sz w:val="24"/>
          <w:szCs w:val="24"/>
        </w:rPr>
        <w:t xml:space="preserve">- </w:t>
      </w:r>
      <w:r w:rsidR="00B669AD" w:rsidRPr="457C3CB3">
        <w:rPr>
          <w:rFonts w:ascii="Poppins" w:hAnsi="Poppins" w:cs="Poppins"/>
          <w:sz w:val="24"/>
          <w:szCs w:val="24"/>
        </w:rPr>
        <w:t xml:space="preserve">press </w:t>
      </w:r>
      <w:r w:rsidRPr="457C3CB3">
        <w:rPr>
          <w:rFonts w:ascii="Poppins" w:hAnsi="Poppins" w:cs="Poppins"/>
          <w:sz w:val="24"/>
          <w:szCs w:val="24"/>
        </w:rPr>
        <w:t>attend</w:t>
      </w:r>
      <w:r w:rsidR="63157E6A" w:rsidRPr="457C3CB3">
        <w:rPr>
          <w:rFonts w:ascii="Poppins" w:hAnsi="Poppins" w:cs="Poppins"/>
          <w:sz w:val="24"/>
          <w:szCs w:val="24"/>
        </w:rPr>
        <w:t>ing</w:t>
      </w:r>
      <w:r w:rsidR="5FF6A114" w:rsidRPr="457C3CB3">
        <w:rPr>
          <w:rFonts w:ascii="Poppins" w:hAnsi="Poppins" w:cs="Poppins"/>
          <w:sz w:val="24"/>
          <w:szCs w:val="24"/>
        </w:rPr>
        <w:t>/not attend</w:t>
      </w:r>
      <w:r w:rsidR="1B419207" w:rsidRPr="457C3CB3">
        <w:rPr>
          <w:rFonts w:ascii="Poppins" w:hAnsi="Poppins" w:cs="Poppins"/>
          <w:sz w:val="24"/>
          <w:szCs w:val="24"/>
        </w:rPr>
        <w:t>ing to</w:t>
      </w:r>
      <w:r w:rsidRPr="457C3CB3">
        <w:rPr>
          <w:rFonts w:ascii="Poppins" w:hAnsi="Poppins" w:cs="Poppins"/>
          <w:sz w:val="24"/>
          <w:szCs w:val="24"/>
        </w:rPr>
        <w:t xml:space="preserve"> events</w:t>
      </w:r>
      <w:r w:rsidR="3074A932" w:rsidRPr="457C3CB3">
        <w:rPr>
          <w:rFonts w:ascii="Poppins" w:hAnsi="Poppins" w:cs="Poppins"/>
          <w:sz w:val="24"/>
          <w:szCs w:val="24"/>
        </w:rPr>
        <w:t>/activities</w:t>
      </w:r>
    </w:p>
    <w:p w14:paraId="6C590F95" w14:textId="4B4803C8" w:rsidR="79FCEB1E" w:rsidRDefault="79FCEB1E" w:rsidP="457C3CB3">
      <w:pPr>
        <w:rPr>
          <w:rFonts w:ascii="Poppins" w:hAnsi="Poppins" w:cs="Poppins"/>
          <w:sz w:val="24"/>
          <w:szCs w:val="24"/>
        </w:rPr>
      </w:pPr>
      <w:r w:rsidRPr="457C3CB3">
        <w:rPr>
          <w:rFonts w:ascii="Poppins" w:hAnsi="Poppins" w:cs="Poppins"/>
          <w:sz w:val="24"/>
          <w:szCs w:val="24"/>
        </w:rPr>
        <w:t xml:space="preserve">           - share events with friends/other users </w:t>
      </w:r>
    </w:p>
    <w:p w14:paraId="7036EF93" w14:textId="034B556A" w:rsidR="5F7C3BE3" w:rsidRDefault="5F7C3BE3" w:rsidP="457C3CB3">
      <w:pPr>
        <w:rPr>
          <w:rFonts w:ascii="Poppins" w:hAnsi="Poppins" w:cs="Poppins"/>
          <w:sz w:val="24"/>
          <w:szCs w:val="24"/>
        </w:rPr>
      </w:pPr>
      <w:r w:rsidRPr="457C3CB3">
        <w:rPr>
          <w:rFonts w:ascii="Poppins" w:hAnsi="Poppins" w:cs="Poppins"/>
          <w:sz w:val="24"/>
          <w:szCs w:val="24"/>
        </w:rPr>
        <w:t>Filtering</w:t>
      </w:r>
      <w:r w:rsidR="5E644CFC" w:rsidRPr="457C3CB3">
        <w:rPr>
          <w:rFonts w:ascii="Poppins" w:hAnsi="Poppins" w:cs="Poppins"/>
          <w:sz w:val="24"/>
          <w:szCs w:val="24"/>
        </w:rPr>
        <w:t xml:space="preserve"> of events and activities based on</w:t>
      </w:r>
    </w:p>
    <w:p w14:paraId="1572156F" w14:textId="726447AF" w:rsidR="5E644CFC" w:rsidRDefault="5E644CFC" w:rsidP="457C3CB3">
      <w:pPr>
        <w:rPr>
          <w:rFonts w:ascii="Poppins" w:hAnsi="Poppins" w:cs="Poppins"/>
          <w:sz w:val="24"/>
          <w:szCs w:val="24"/>
        </w:rPr>
      </w:pPr>
      <w:r w:rsidRPr="457C3CB3">
        <w:rPr>
          <w:rFonts w:ascii="Poppins" w:hAnsi="Poppins" w:cs="Poppins"/>
          <w:sz w:val="24"/>
          <w:szCs w:val="24"/>
        </w:rPr>
        <w:t xml:space="preserve">           - date</w:t>
      </w:r>
    </w:p>
    <w:p w14:paraId="53EEE2BF" w14:textId="49110155" w:rsidR="5E644CFC" w:rsidRDefault="5E644CFC" w:rsidP="457C3CB3">
      <w:pPr>
        <w:rPr>
          <w:rFonts w:ascii="Poppins" w:hAnsi="Poppins" w:cs="Poppins"/>
          <w:sz w:val="24"/>
          <w:szCs w:val="24"/>
        </w:rPr>
      </w:pPr>
      <w:r w:rsidRPr="457C3CB3">
        <w:rPr>
          <w:rFonts w:ascii="Poppins" w:hAnsi="Poppins" w:cs="Poppins"/>
          <w:sz w:val="24"/>
          <w:szCs w:val="24"/>
        </w:rPr>
        <w:lastRenderedPageBreak/>
        <w:t>- category</w:t>
      </w:r>
    </w:p>
    <w:p w14:paraId="5C168585" w14:textId="2E9BCF65" w:rsidR="5E644CFC" w:rsidRDefault="5E644CFC" w:rsidP="457C3CB3">
      <w:pPr>
        <w:rPr>
          <w:rFonts w:ascii="Poppins" w:hAnsi="Poppins" w:cs="Poppins"/>
          <w:sz w:val="24"/>
          <w:szCs w:val="24"/>
        </w:rPr>
      </w:pPr>
      <w:r w:rsidRPr="457C3CB3">
        <w:rPr>
          <w:rFonts w:ascii="Poppins" w:hAnsi="Poppins" w:cs="Poppins"/>
          <w:sz w:val="24"/>
          <w:szCs w:val="24"/>
        </w:rPr>
        <w:t>- location</w:t>
      </w:r>
    </w:p>
    <w:p w14:paraId="438D84DB" w14:textId="16F031C3" w:rsidR="1E36E777" w:rsidRDefault="1E36E777" w:rsidP="457C3CB3">
      <w:pPr>
        <w:rPr>
          <w:rFonts w:ascii="Poppins" w:hAnsi="Poppins" w:cs="Poppins"/>
          <w:sz w:val="24"/>
          <w:szCs w:val="24"/>
        </w:rPr>
      </w:pPr>
      <w:r w:rsidRPr="457C3CB3">
        <w:rPr>
          <w:rFonts w:ascii="Poppins" w:hAnsi="Poppins" w:cs="Poppins"/>
          <w:sz w:val="24"/>
          <w:szCs w:val="24"/>
        </w:rPr>
        <w:t>- on/off campus</w:t>
      </w:r>
    </w:p>
    <w:p w14:paraId="5A185CF9" w14:textId="0EA7FA33" w:rsidR="707CB75D" w:rsidRDefault="707CB75D" w:rsidP="457C3CB3">
      <w:pPr>
        <w:rPr>
          <w:rFonts w:ascii="Poppins" w:hAnsi="Poppins" w:cs="Poppins"/>
          <w:sz w:val="24"/>
          <w:szCs w:val="24"/>
        </w:rPr>
      </w:pPr>
      <w:r w:rsidRPr="457C3CB3">
        <w:rPr>
          <w:rFonts w:ascii="Poppins" w:hAnsi="Poppins" w:cs="Poppins"/>
          <w:sz w:val="24"/>
          <w:szCs w:val="24"/>
        </w:rPr>
        <w:t>Search bar</w:t>
      </w:r>
      <w:r w:rsidR="17FE3E4F" w:rsidRPr="457C3CB3">
        <w:rPr>
          <w:rFonts w:ascii="Poppins" w:hAnsi="Poppins" w:cs="Poppins"/>
          <w:sz w:val="24"/>
          <w:szCs w:val="24"/>
        </w:rPr>
        <w:t xml:space="preserve"> to search for specific events/</w:t>
      </w:r>
      <w:proofErr w:type="gramStart"/>
      <w:r w:rsidR="17FE3E4F" w:rsidRPr="457C3CB3">
        <w:rPr>
          <w:rFonts w:ascii="Poppins" w:hAnsi="Poppins" w:cs="Poppins"/>
          <w:sz w:val="24"/>
          <w:szCs w:val="24"/>
        </w:rPr>
        <w:t>categories</w:t>
      </w:r>
      <w:proofErr w:type="gramEnd"/>
    </w:p>
    <w:p w14:paraId="32A6CBF6" w14:textId="6EC20BC5" w:rsidR="5F7C3BE3" w:rsidRDefault="5F7C3BE3" w:rsidP="457C3CB3">
      <w:pPr>
        <w:rPr>
          <w:rFonts w:ascii="Poppins" w:hAnsi="Poppins" w:cs="Poppins"/>
          <w:sz w:val="24"/>
          <w:szCs w:val="24"/>
        </w:rPr>
      </w:pPr>
      <w:r w:rsidRPr="457C3CB3">
        <w:rPr>
          <w:rFonts w:ascii="Poppins" w:hAnsi="Poppins" w:cs="Poppins"/>
          <w:sz w:val="24"/>
          <w:szCs w:val="24"/>
        </w:rPr>
        <w:t xml:space="preserve">Report button </w:t>
      </w:r>
      <w:r w:rsidR="70275A42" w:rsidRPr="457C3CB3">
        <w:rPr>
          <w:rFonts w:ascii="Poppins" w:hAnsi="Poppins" w:cs="Poppins"/>
          <w:sz w:val="24"/>
          <w:szCs w:val="24"/>
        </w:rPr>
        <w:t xml:space="preserve">to report </w:t>
      </w:r>
      <w:r w:rsidR="7A6E28B9" w:rsidRPr="457C3CB3">
        <w:rPr>
          <w:rFonts w:ascii="Poppins" w:hAnsi="Poppins" w:cs="Poppins"/>
          <w:sz w:val="24"/>
          <w:szCs w:val="24"/>
        </w:rPr>
        <w:t>events/activities uploaded</w:t>
      </w:r>
      <w:r w:rsidR="7C55B24A" w:rsidRPr="457C3CB3">
        <w:rPr>
          <w:rFonts w:ascii="Poppins" w:hAnsi="Poppins" w:cs="Poppins"/>
          <w:sz w:val="24"/>
          <w:szCs w:val="24"/>
        </w:rPr>
        <w:t xml:space="preserve"> to </w:t>
      </w:r>
      <w:r w:rsidR="7A6E28B9" w:rsidRPr="457C3CB3">
        <w:rPr>
          <w:rFonts w:ascii="Poppins" w:hAnsi="Poppins" w:cs="Poppins"/>
          <w:sz w:val="24"/>
          <w:szCs w:val="24"/>
        </w:rPr>
        <w:t>the</w:t>
      </w:r>
      <w:r w:rsidR="2DCF9F59" w:rsidRPr="457C3CB3">
        <w:rPr>
          <w:rFonts w:ascii="Poppins" w:hAnsi="Poppins" w:cs="Poppins"/>
          <w:sz w:val="24"/>
          <w:szCs w:val="24"/>
        </w:rPr>
        <w:t xml:space="preserve"> </w:t>
      </w:r>
      <w:proofErr w:type="gramStart"/>
      <w:r w:rsidR="2DCF9F59" w:rsidRPr="457C3CB3">
        <w:rPr>
          <w:rFonts w:ascii="Poppins" w:hAnsi="Poppins" w:cs="Poppins"/>
          <w:sz w:val="24"/>
          <w:szCs w:val="24"/>
        </w:rPr>
        <w:t>app</w:t>
      </w:r>
      <w:proofErr w:type="gramEnd"/>
      <w:r w:rsidR="2DCF9F59" w:rsidRPr="457C3CB3">
        <w:rPr>
          <w:rFonts w:ascii="Poppins" w:hAnsi="Poppins" w:cs="Poppins"/>
          <w:sz w:val="24"/>
          <w:szCs w:val="24"/>
        </w:rPr>
        <w:t xml:space="preserve"> </w:t>
      </w:r>
    </w:p>
    <w:p w14:paraId="7B939576" w14:textId="7929F082" w:rsidR="42963456" w:rsidRDefault="42963456" w:rsidP="457C3CB3">
      <w:pPr>
        <w:rPr>
          <w:rFonts w:ascii="Poppins" w:hAnsi="Poppins" w:cs="Poppins"/>
          <w:sz w:val="24"/>
          <w:szCs w:val="24"/>
        </w:rPr>
      </w:pPr>
      <w:r w:rsidRPr="457C3CB3">
        <w:rPr>
          <w:rFonts w:ascii="Poppins" w:hAnsi="Poppins" w:cs="Poppins"/>
          <w:sz w:val="24"/>
          <w:szCs w:val="24"/>
        </w:rPr>
        <w:t>A</w:t>
      </w:r>
      <w:r w:rsidR="61110BBF" w:rsidRPr="457C3CB3">
        <w:rPr>
          <w:rFonts w:ascii="Poppins" w:hAnsi="Poppins" w:cs="Poppins"/>
          <w:sz w:val="24"/>
          <w:szCs w:val="24"/>
        </w:rPr>
        <w:t xml:space="preserve"> </w:t>
      </w:r>
      <w:r w:rsidRPr="457C3CB3">
        <w:rPr>
          <w:rFonts w:ascii="Poppins" w:hAnsi="Poppins" w:cs="Poppins"/>
          <w:sz w:val="24"/>
          <w:szCs w:val="24"/>
        </w:rPr>
        <w:t>feature</w:t>
      </w:r>
      <w:r w:rsidR="71C4A512" w:rsidRPr="457C3CB3">
        <w:rPr>
          <w:rFonts w:ascii="Poppins" w:hAnsi="Poppins" w:cs="Poppins"/>
          <w:sz w:val="24"/>
          <w:szCs w:val="24"/>
        </w:rPr>
        <w:t>d section</w:t>
      </w:r>
      <w:r w:rsidRPr="457C3CB3">
        <w:rPr>
          <w:rFonts w:ascii="Poppins" w:hAnsi="Poppins" w:cs="Poppins"/>
          <w:sz w:val="24"/>
          <w:szCs w:val="24"/>
        </w:rPr>
        <w:t xml:space="preserve"> that shows relevant upcom</w:t>
      </w:r>
      <w:r w:rsidR="5EDB5571" w:rsidRPr="457C3CB3">
        <w:rPr>
          <w:rFonts w:ascii="Poppins" w:hAnsi="Poppins" w:cs="Poppins"/>
          <w:sz w:val="24"/>
          <w:szCs w:val="24"/>
        </w:rPr>
        <w:t>i</w:t>
      </w:r>
      <w:r w:rsidRPr="457C3CB3">
        <w:rPr>
          <w:rFonts w:ascii="Poppins" w:hAnsi="Poppins" w:cs="Poppins"/>
          <w:sz w:val="24"/>
          <w:szCs w:val="24"/>
        </w:rPr>
        <w:t>ng events</w:t>
      </w:r>
      <w:r w:rsidR="2FE56C3D" w:rsidRPr="457C3CB3">
        <w:rPr>
          <w:rFonts w:ascii="Poppins" w:hAnsi="Poppins" w:cs="Poppins"/>
          <w:sz w:val="24"/>
          <w:szCs w:val="24"/>
        </w:rPr>
        <w:t xml:space="preserve"> on the homepage </w:t>
      </w:r>
    </w:p>
    <w:p w14:paraId="63931DC4" w14:textId="5869766E" w:rsidR="72395384" w:rsidRDefault="72395384" w:rsidP="457C3CB3">
      <w:pPr>
        <w:rPr>
          <w:rFonts w:ascii="Poppins" w:hAnsi="Poppins" w:cs="Poppins"/>
          <w:sz w:val="24"/>
          <w:szCs w:val="24"/>
        </w:rPr>
      </w:pPr>
      <w:r w:rsidRPr="457C3CB3">
        <w:rPr>
          <w:rFonts w:ascii="Poppins" w:hAnsi="Poppins" w:cs="Poppins"/>
          <w:sz w:val="24"/>
          <w:szCs w:val="24"/>
        </w:rPr>
        <w:t>Dropdown menu that lets you go to</w:t>
      </w:r>
      <w:r w:rsidR="5FEC4942" w:rsidRPr="457C3CB3">
        <w:rPr>
          <w:rFonts w:ascii="Poppins" w:hAnsi="Poppins" w:cs="Poppins"/>
          <w:sz w:val="24"/>
          <w:szCs w:val="24"/>
        </w:rPr>
        <w:t xml:space="preserve"> following pages</w:t>
      </w:r>
      <w:r w:rsidRPr="457C3CB3">
        <w:rPr>
          <w:rFonts w:ascii="Poppins" w:hAnsi="Poppins" w:cs="Poppins"/>
          <w:sz w:val="24"/>
          <w:szCs w:val="24"/>
        </w:rPr>
        <w:t>:</w:t>
      </w:r>
    </w:p>
    <w:p w14:paraId="3B16D5AB" w14:textId="41F4D633" w:rsidR="02004EBA" w:rsidRDefault="02004EBA" w:rsidP="457C3CB3">
      <w:pPr>
        <w:ind w:firstLine="720"/>
        <w:rPr>
          <w:rFonts w:ascii="Poppins" w:hAnsi="Poppins" w:cs="Poppins"/>
          <w:sz w:val="24"/>
          <w:szCs w:val="24"/>
        </w:rPr>
      </w:pPr>
      <w:r w:rsidRPr="457C3CB3">
        <w:rPr>
          <w:rFonts w:ascii="Poppins" w:hAnsi="Poppins" w:cs="Poppins"/>
          <w:sz w:val="24"/>
          <w:szCs w:val="24"/>
        </w:rPr>
        <w:t>Popular events</w:t>
      </w:r>
      <w:r w:rsidR="2B684FCF" w:rsidRPr="457C3CB3">
        <w:rPr>
          <w:rFonts w:ascii="Poppins" w:hAnsi="Poppins" w:cs="Poppins"/>
          <w:sz w:val="24"/>
          <w:szCs w:val="24"/>
        </w:rPr>
        <w:t xml:space="preserve"> – popular in terms of number of </w:t>
      </w:r>
      <w:r w:rsidR="085372DE" w:rsidRPr="457C3CB3">
        <w:rPr>
          <w:rFonts w:ascii="Poppins" w:hAnsi="Poppins" w:cs="Poppins"/>
          <w:sz w:val="24"/>
          <w:szCs w:val="24"/>
        </w:rPr>
        <w:t>attendants</w:t>
      </w:r>
      <w:r w:rsidRPr="457C3CB3">
        <w:rPr>
          <w:rFonts w:ascii="Poppins" w:hAnsi="Poppins" w:cs="Poppins"/>
          <w:sz w:val="24"/>
          <w:szCs w:val="24"/>
        </w:rPr>
        <w:t xml:space="preserve"> </w:t>
      </w:r>
    </w:p>
    <w:p w14:paraId="24A78E54" w14:textId="600CD191" w:rsidR="710876C7" w:rsidRDefault="60A26484" w:rsidP="457C3CB3">
      <w:pPr>
        <w:ind w:firstLine="720"/>
        <w:rPr>
          <w:rFonts w:ascii="Poppins" w:hAnsi="Poppins" w:cs="Poppins"/>
          <w:sz w:val="24"/>
          <w:szCs w:val="24"/>
        </w:rPr>
      </w:pPr>
      <w:r w:rsidRPr="4DC67A21">
        <w:rPr>
          <w:rFonts w:ascii="Poppins" w:hAnsi="Poppins" w:cs="Poppins"/>
          <w:sz w:val="24"/>
          <w:szCs w:val="24"/>
        </w:rPr>
        <w:t>C</w:t>
      </w:r>
      <w:r w:rsidR="5A366D42" w:rsidRPr="4DC67A21">
        <w:rPr>
          <w:rFonts w:ascii="Poppins" w:hAnsi="Poppins" w:cs="Poppins"/>
          <w:sz w:val="24"/>
          <w:szCs w:val="24"/>
        </w:rPr>
        <w:t>urrent events</w:t>
      </w:r>
    </w:p>
    <w:p w14:paraId="3115D12E" w14:textId="135869AA" w:rsidR="2DAA205D" w:rsidRDefault="2DAA205D" w:rsidP="457C3CB3">
      <w:pPr>
        <w:ind w:firstLine="720"/>
        <w:rPr>
          <w:rFonts w:ascii="Poppins" w:hAnsi="Poppins" w:cs="Poppins"/>
          <w:sz w:val="24"/>
          <w:szCs w:val="24"/>
        </w:rPr>
      </w:pPr>
      <w:r w:rsidRPr="457C3CB3">
        <w:rPr>
          <w:rFonts w:ascii="Poppins" w:hAnsi="Poppins" w:cs="Poppins"/>
          <w:sz w:val="24"/>
          <w:szCs w:val="24"/>
        </w:rPr>
        <w:t>S</w:t>
      </w:r>
      <w:r w:rsidR="2D720946" w:rsidRPr="457C3CB3">
        <w:rPr>
          <w:rFonts w:ascii="Poppins" w:hAnsi="Poppins" w:cs="Poppins"/>
          <w:sz w:val="24"/>
          <w:szCs w:val="24"/>
        </w:rPr>
        <w:t>tudent deals</w:t>
      </w:r>
    </w:p>
    <w:p w14:paraId="5B31BBE2" w14:textId="18013349" w:rsidR="4466F5BE" w:rsidRDefault="4466F5BE" w:rsidP="457C3CB3">
      <w:pPr>
        <w:rPr>
          <w:rFonts w:ascii="Poppins" w:hAnsi="Poppins" w:cs="Poppins"/>
          <w:sz w:val="24"/>
          <w:szCs w:val="24"/>
        </w:rPr>
      </w:pPr>
      <w:r w:rsidRPr="457C3CB3">
        <w:rPr>
          <w:rFonts w:ascii="Poppins" w:hAnsi="Poppins" w:cs="Poppins"/>
          <w:sz w:val="24"/>
          <w:szCs w:val="24"/>
        </w:rPr>
        <w:t xml:space="preserve">           Transport</w:t>
      </w:r>
    </w:p>
    <w:p w14:paraId="471359A7" w14:textId="006C2952" w:rsidR="4466F5BE" w:rsidRDefault="03F28D91" w:rsidP="457C3CB3">
      <w:pPr>
        <w:ind w:firstLine="720"/>
        <w:rPr>
          <w:rFonts w:ascii="Poppins" w:hAnsi="Poppins" w:cs="Poppins"/>
          <w:sz w:val="24"/>
          <w:szCs w:val="24"/>
        </w:rPr>
      </w:pPr>
      <w:r w:rsidRPr="4DC67A21">
        <w:rPr>
          <w:rFonts w:ascii="Poppins" w:hAnsi="Poppins" w:cs="Poppins"/>
          <w:sz w:val="24"/>
          <w:szCs w:val="24"/>
        </w:rPr>
        <w:t>Time</w:t>
      </w:r>
      <w:r w:rsidR="5D20F34E" w:rsidRPr="4DC67A21">
        <w:rPr>
          <w:rFonts w:ascii="Poppins" w:hAnsi="Poppins" w:cs="Poppins"/>
          <w:sz w:val="24"/>
          <w:szCs w:val="24"/>
        </w:rPr>
        <w:t>t</w:t>
      </w:r>
      <w:r w:rsidRPr="4DC67A21">
        <w:rPr>
          <w:rFonts w:ascii="Poppins" w:hAnsi="Poppins" w:cs="Poppins"/>
          <w:sz w:val="24"/>
          <w:szCs w:val="24"/>
        </w:rPr>
        <w:t>able</w:t>
      </w:r>
    </w:p>
    <w:p w14:paraId="033C00EB" w14:textId="0DD4B2EF" w:rsidR="09C9ED49" w:rsidRDefault="09C9ED49" w:rsidP="457C3CB3">
      <w:pPr>
        <w:ind w:firstLine="720"/>
        <w:rPr>
          <w:rFonts w:ascii="Poppins" w:hAnsi="Poppins" w:cs="Poppins"/>
          <w:sz w:val="24"/>
          <w:szCs w:val="24"/>
        </w:rPr>
      </w:pPr>
      <w:r w:rsidRPr="457C3CB3">
        <w:rPr>
          <w:rFonts w:ascii="Poppins" w:hAnsi="Poppins" w:cs="Poppins"/>
          <w:sz w:val="24"/>
          <w:szCs w:val="24"/>
        </w:rPr>
        <w:t>On campus (talks, clubs)</w:t>
      </w:r>
    </w:p>
    <w:p w14:paraId="4845F9DB" w14:textId="100EC7B5" w:rsidR="457C3CB3" w:rsidRDefault="457C3CB3" w:rsidP="457C3CB3">
      <w:pPr>
        <w:ind w:firstLine="720"/>
        <w:rPr>
          <w:rFonts w:ascii="Poppins" w:hAnsi="Poppins" w:cs="Poppins"/>
          <w:sz w:val="24"/>
          <w:szCs w:val="24"/>
        </w:rPr>
      </w:pPr>
    </w:p>
    <w:p w14:paraId="367F3194" w14:textId="7B4F74F2" w:rsidR="02004EBA" w:rsidRDefault="02004EBA" w:rsidP="457C3CB3">
      <w:pPr>
        <w:rPr>
          <w:rFonts w:ascii="Poppins" w:hAnsi="Poppins" w:cs="Poppins"/>
          <w:sz w:val="24"/>
          <w:szCs w:val="24"/>
        </w:rPr>
      </w:pPr>
      <w:r w:rsidRPr="457C3CB3">
        <w:rPr>
          <w:rFonts w:ascii="Poppins" w:hAnsi="Poppins" w:cs="Poppins"/>
          <w:sz w:val="24"/>
          <w:szCs w:val="24"/>
        </w:rPr>
        <w:t>Location to every event/activity</w:t>
      </w:r>
      <w:r w:rsidR="3032ECCC" w:rsidRPr="457C3CB3">
        <w:rPr>
          <w:rFonts w:ascii="Poppins" w:hAnsi="Poppins" w:cs="Poppins"/>
          <w:sz w:val="24"/>
          <w:szCs w:val="24"/>
        </w:rPr>
        <w:t xml:space="preserve"> </w:t>
      </w:r>
      <w:r w:rsidR="4A4DEDCB" w:rsidRPr="457C3CB3">
        <w:rPr>
          <w:rFonts w:ascii="Poppins" w:hAnsi="Poppins" w:cs="Poppins"/>
          <w:sz w:val="24"/>
          <w:szCs w:val="24"/>
        </w:rPr>
        <w:t xml:space="preserve">obtained </w:t>
      </w:r>
      <w:r w:rsidR="3032ECCC" w:rsidRPr="457C3CB3">
        <w:rPr>
          <w:rFonts w:ascii="Poppins" w:hAnsi="Poppins" w:cs="Poppins"/>
          <w:sz w:val="24"/>
          <w:szCs w:val="24"/>
        </w:rPr>
        <w:t xml:space="preserve">from Google Maps </w:t>
      </w:r>
    </w:p>
    <w:p w14:paraId="6334B1EF" w14:textId="714A87FE" w:rsidR="3032ECCC" w:rsidRDefault="68746A6A" w:rsidP="457C3CB3">
      <w:pPr>
        <w:rPr>
          <w:rFonts w:ascii="Poppins" w:hAnsi="Poppins" w:cs="Poppins"/>
          <w:sz w:val="24"/>
          <w:szCs w:val="24"/>
        </w:rPr>
      </w:pPr>
      <w:r w:rsidRPr="40CDB2FF">
        <w:rPr>
          <w:rFonts w:ascii="Poppins" w:hAnsi="Poppins" w:cs="Poppins"/>
          <w:sz w:val="24"/>
          <w:szCs w:val="24"/>
        </w:rPr>
        <w:t>No matter where you are in the app, an i</w:t>
      </w:r>
      <w:r w:rsidR="77C9E22D" w:rsidRPr="40CDB2FF">
        <w:rPr>
          <w:rFonts w:ascii="Poppins" w:hAnsi="Poppins" w:cs="Poppins"/>
          <w:sz w:val="24"/>
          <w:szCs w:val="24"/>
        </w:rPr>
        <w:t xml:space="preserve">con </w:t>
      </w:r>
      <w:r w:rsidR="67CABD77" w:rsidRPr="40CDB2FF">
        <w:rPr>
          <w:rFonts w:ascii="Poppins" w:hAnsi="Poppins" w:cs="Poppins"/>
          <w:sz w:val="24"/>
          <w:szCs w:val="24"/>
        </w:rPr>
        <w:t>b</w:t>
      </w:r>
      <w:r w:rsidR="77C9E22D" w:rsidRPr="40CDB2FF">
        <w:rPr>
          <w:rFonts w:ascii="Poppins" w:hAnsi="Poppins" w:cs="Poppins"/>
          <w:sz w:val="24"/>
          <w:szCs w:val="24"/>
        </w:rPr>
        <w:t>utton</w:t>
      </w:r>
      <w:r w:rsidR="49AFFC67" w:rsidRPr="40CDB2FF">
        <w:rPr>
          <w:rFonts w:ascii="Poppins" w:hAnsi="Poppins" w:cs="Poppins"/>
          <w:sz w:val="24"/>
          <w:szCs w:val="24"/>
        </w:rPr>
        <w:t xml:space="preserve"> that r</w:t>
      </w:r>
      <w:r w:rsidR="77C9E22D" w:rsidRPr="40CDB2FF">
        <w:rPr>
          <w:rFonts w:ascii="Poppins" w:hAnsi="Poppins" w:cs="Poppins"/>
          <w:sz w:val="24"/>
          <w:szCs w:val="24"/>
        </w:rPr>
        <w:t>eturn</w:t>
      </w:r>
      <w:r w:rsidR="417045AA" w:rsidRPr="40CDB2FF">
        <w:rPr>
          <w:rFonts w:ascii="Poppins" w:hAnsi="Poppins" w:cs="Poppins"/>
          <w:sz w:val="24"/>
          <w:szCs w:val="24"/>
        </w:rPr>
        <w:t>s</w:t>
      </w:r>
      <w:r w:rsidR="77C9E22D" w:rsidRPr="40CDB2FF">
        <w:rPr>
          <w:rFonts w:ascii="Poppins" w:hAnsi="Poppins" w:cs="Poppins"/>
          <w:sz w:val="24"/>
          <w:szCs w:val="24"/>
        </w:rPr>
        <w:t xml:space="preserve"> to </w:t>
      </w:r>
      <w:proofErr w:type="gramStart"/>
      <w:r w:rsidR="77C9E22D" w:rsidRPr="40CDB2FF">
        <w:rPr>
          <w:rFonts w:ascii="Poppins" w:hAnsi="Poppins" w:cs="Poppins"/>
          <w:sz w:val="24"/>
          <w:szCs w:val="24"/>
        </w:rPr>
        <w:t>Home</w:t>
      </w:r>
      <w:r w:rsidR="42644F38" w:rsidRPr="40CDB2FF">
        <w:rPr>
          <w:rFonts w:ascii="Poppins" w:hAnsi="Poppins" w:cs="Poppins"/>
          <w:sz w:val="24"/>
          <w:szCs w:val="24"/>
        </w:rPr>
        <w:t>page</w:t>
      </w:r>
      <w:proofErr w:type="gramEnd"/>
    </w:p>
    <w:p w14:paraId="699F7022" w14:textId="23A2F2C6" w:rsidR="3DE4483C" w:rsidRDefault="007C41C8" w:rsidP="2066BEE7">
      <w:pPr>
        <w:rPr>
          <w:rFonts w:ascii="Poppins" w:hAnsi="Poppins" w:cs="Poppins"/>
          <w:sz w:val="24"/>
          <w:szCs w:val="24"/>
        </w:rPr>
      </w:pPr>
      <w:hyperlink r:id="rId11" w:history="1">
        <w:r w:rsidRPr="005D5427">
          <w:rPr>
            <w:rStyle w:val="Hyperlink"/>
            <w:rFonts w:ascii="Poppins" w:hAnsi="Poppins" w:cs="Poppins"/>
            <w:sz w:val="24"/>
            <w:szCs w:val="24"/>
          </w:rPr>
          <w:t>https://www.figma.com/file/dLnb4fNV4bs3lajlUggCrT/User-persona-(Copy)?type=whiteboard&amp;node-id=0-1&amp;t=PbwtZEqeI8LlYtlP-0</w:t>
        </w:r>
      </w:hyperlink>
    </w:p>
    <w:p w14:paraId="73FE860E" w14:textId="1A05C96D" w:rsidR="2066BEE7" w:rsidRDefault="2066BEE7" w:rsidP="2066BEE7">
      <w:pPr>
        <w:rPr>
          <w:rFonts w:ascii="Poppins" w:hAnsi="Poppins" w:cs="Poppins"/>
          <w:sz w:val="24"/>
          <w:szCs w:val="24"/>
        </w:rPr>
      </w:pPr>
    </w:p>
    <w:p w14:paraId="346CE64E" w14:textId="52200FD0" w:rsidR="2066BEE7" w:rsidRDefault="2066BEE7" w:rsidP="2066BEE7">
      <w:pPr>
        <w:rPr>
          <w:rFonts w:ascii="Poppins" w:hAnsi="Poppins" w:cs="Poppins"/>
          <w:sz w:val="24"/>
          <w:szCs w:val="24"/>
        </w:rPr>
      </w:pPr>
    </w:p>
    <w:p w14:paraId="1D8CFEFA" w14:textId="19645FCB" w:rsidR="00A67BED" w:rsidRDefault="007C41C8" w:rsidP="00A67BED">
      <w:pPr>
        <w:rPr>
          <w:rFonts w:ascii="Poppins" w:hAnsi="Poppins" w:cs="Poppins"/>
          <w:sz w:val="24"/>
          <w:szCs w:val="24"/>
        </w:rPr>
      </w:pPr>
      <w:r w:rsidRPr="007C41C8">
        <w:rPr>
          <w:rFonts w:ascii="Poppins" w:hAnsi="Poppins" w:cs="Poppins"/>
          <w:sz w:val="24"/>
          <w:szCs w:val="24"/>
        </w:rPr>
        <w:lastRenderedPageBreak/>
        <w:drawing>
          <wp:anchor distT="0" distB="0" distL="114300" distR="114300" simplePos="0" relativeHeight="251660288" behindDoc="0" locked="0" layoutInCell="1" allowOverlap="1" wp14:anchorId="68EAAEDA" wp14:editId="3644CE13">
            <wp:simplePos x="0" y="0"/>
            <wp:positionH relativeFrom="margin">
              <wp:posOffset>-571500</wp:posOffset>
            </wp:positionH>
            <wp:positionV relativeFrom="margin">
              <wp:posOffset>4602480</wp:posOffset>
            </wp:positionV>
            <wp:extent cx="7094220" cy="4122420"/>
            <wp:effectExtent l="0" t="0" r="0" b="0"/>
            <wp:wrapSquare wrapText="bothSides"/>
            <wp:docPr id="582062765" name="Picture 1" descr="A screenshot of a white paper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62765" name="Picture 1" descr="A screenshot of a white paper with different colored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94220" cy="4122420"/>
                    </a:xfrm>
                    <a:prstGeom prst="rect">
                      <a:avLst/>
                    </a:prstGeom>
                  </pic:spPr>
                </pic:pic>
              </a:graphicData>
            </a:graphic>
            <wp14:sizeRelH relativeFrom="margin">
              <wp14:pctWidth>0</wp14:pctWidth>
            </wp14:sizeRelH>
            <wp14:sizeRelV relativeFrom="margin">
              <wp14:pctHeight>0</wp14:pctHeight>
            </wp14:sizeRelV>
          </wp:anchor>
        </w:drawing>
      </w:r>
      <w:r w:rsidR="0062422A" w:rsidRPr="001964C3">
        <w:rPr>
          <w:rFonts w:ascii="Poppins" w:hAnsi="Poppins" w:cs="Poppins"/>
          <w:sz w:val="24"/>
          <w:szCs w:val="24"/>
        </w:rPr>
        <w:drawing>
          <wp:anchor distT="0" distB="0" distL="114300" distR="114300" simplePos="0" relativeHeight="251657216" behindDoc="0" locked="0" layoutInCell="1" allowOverlap="1" wp14:anchorId="33B4B44E" wp14:editId="2F8FF475">
            <wp:simplePos x="0" y="0"/>
            <wp:positionH relativeFrom="margin">
              <wp:align>center</wp:align>
            </wp:positionH>
            <wp:positionV relativeFrom="margin">
              <wp:posOffset>388620</wp:posOffset>
            </wp:positionV>
            <wp:extent cx="7185660" cy="4145280"/>
            <wp:effectExtent l="0" t="0" r="0" b="7620"/>
            <wp:wrapSquare wrapText="bothSides"/>
            <wp:docPr id="1770886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86460"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b="1331"/>
                    <a:stretch/>
                  </pic:blipFill>
                  <pic:spPr bwMode="auto">
                    <a:xfrm>
                      <a:off x="0" y="0"/>
                      <a:ext cx="7185660" cy="414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270A">
        <w:rPr>
          <w:rFonts w:ascii="Poppins" w:hAnsi="Poppins" w:cs="Poppins"/>
          <w:sz w:val="24"/>
          <w:szCs w:val="24"/>
        </w:rPr>
        <w:t>Personas</w:t>
      </w:r>
    </w:p>
    <w:p w14:paraId="7863B2F5" w14:textId="762F8DEB" w:rsidR="00A67BED" w:rsidRPr="001463EE" w:rsidRDefault="00A67BED" w:rsidP="0062422A">
      <w:pPr>
        <w:jc w:val="center"/>
        <w:rPr>
          <w:rFonts w:ascii="Poppins" w:hAnsi="Poppins" w:cs="Poppins"/>
          <w:sz w:val="24"/>
          <w:szCs w:val="24"/>
        </w:rPr>
      </w:pPr>
    </w:p>
    <w:sectPr w:rsidR="00A67BED" w:rsidRPr="001463EE" w:rsidSect="000A2D93">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BC111" w14:textId="77777777" w:rsidR="000A2D93" w:rsidRDefault="000A2D93">
      <w:pPr>
        <w:spacing w:after="0" w:line="240" w:lineRule="auto"/>
      </w:pPr>
      <w:r>
        <w:separator/>
      </w:r>
    </w:p>
  </w:endnote>
  <w:endnote w:type="continuationSeparator" w:id="0">
    <w:p w14:paraId="17A01E40" w14:textId="77777777" w:rsidR="000A2D93" w:rsidRDefault="000A2D93">
      <w:pPr>
        <w:spacing w:after="0" w:line="240" w:lineRule="auto"/>
      </w:pPr>
      <w:r>
        <w:continuationSeparator/>
      </w:r>
    </w:p>
  </w:endnote>
  <w:endnote w:type="continuationNotice" w:id="1">
    <w:p w14:paraId="67DE6CF0" w14:textId="77777777" w:rsidR="000A2D93" w:rsidRDefault="000A2D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AA7A" w14:textId="3068FCF7" w:rsidR="4A22A4F3" w:rsidRPr="00EE0DB4" w:rsidRDefault="4A22A4F3" w:rsidP="00275A1B">
    <w:pPr>
      <w:pStyle w:val="paragraph"/>
      <w:spacing w:before="0" w:beforeAutospacing="0" w:after="0" w:afterAutospacing="0"/>
      <w:ind w:left="90"/>
      <w:textAlignment w:val="baseline"/>
      <w:rPr>
        <w:rFonts w:ascii="Segoe UI" w:hAnsi="Segoe UI" w:cs="Segoe UI"/>
        <w:sz w:val="18"/>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F291" w14:textId="77777777" w:rsidR="00A67BED" w:rsidRDefault="00A67BED" w:rsidP="00A67BED">
    <w:pPr>
      <w:pStyle w:val="paragraph"/>
      <w:spacing w:before="0" w:beforeAutospacing="0" w:after="0" w:afterAutospacing="0"/>
      <w:ind w:left="90"/>
      <w:textAlignment w:val="baseline"/>
      <w:rPr>
        <w:rFonts w:ascii="Segoe UI" w:hAnsi="Segoe UI" w:cs="Segoe UI"/>
        <w:sz w:val="18"/>
        <w:szCs w:val="18"/>
        <w:lang w:val="en-US"/>
      </w:rPr>
    </w:pPr>
    <w:r>
      <w:rPr>
        <w:rStyle w:val="normaltextrun"/>
        <w:rFonts w:ascii="Calibri" w:hAnsi="Calibri" w:cs="Calibri"/>
        <w:b/>
        <w:bCs/>
        <w:color w:val="000000"/>
        <w:lang w:val="en-US"/>
      </w:rPr>
      <w:t xml:space="preserve">By: </w:t>
    </w:r>
    <w:r>
      <w:rPr>
        <w:rStyle w:val="normaltextrun"/>
        <w:rFonts w:ascii="Calibri" w:hAnsi="Calibri" w:cs="Calibri"/>
        <w:color w:val="000000"/>
        <w:lang w:val="en-US"/>
      </w:rPr>
      <w:t>Jacob Dickson (20102440), Lukas Frommann (20097629)</w:t>
    </w:r>
    <w:r>
      <w:rPr>
        <w:rStyle w:val="eop"/>
        <w:rFonts w:ascii="Calibri" w:hAnsi="Calibri" w:cs="Calibri"/>
        <w:color w:val="000000"/>
        <w:lang w:val="en-US"/>
      </w:rPr>
      <w:t>, Ditte Marie (20108569), Nathanial McBarnett (20103232)</w:t>
    </w:r>
  </w:p>
  <w:p w14:paraId="5D95B6E5" w14:textId="1E5C655B" w:rsidR="00A67BED" w:rsidRPr="00A67BED" w:rsidRDefault="00A67BED" w:rsidP="00A67BED">
    <w:pPr>
      <w:pStyle w:val="paragraph"/>
      <w:spacing w:before="0" w:beforeAutospacing="0" w:after="0" w:afterAutospacing="0"/>
      <w:ind w:left="90"/>
      <w:textAlignment w:val="baseline"/>
      <w:rPr>
        <w:rFonts w:ascii="Segoe UI" w:hAnsi="Segoe UI" w:cs="Segoe UI"/>
        <w:sz w:val="18"/>
        <w:szCs w:val="18"/>
        <w:lang w:val="en-US"/>
      </w:rPr>
    </w:pPr>
    <w:r>
      <w:rPr>
        <w:rStyle w:val="normaltextrun"/>
        <w:rFonts w:ascii="Calibri" w:hAnsi="Calibri" w:cs="Calibri"/>
        <w:b/>
        <w:bCs/>
        <w:color w:val="000000"/>
        <w:lang w:val="en-US"/>
      </w:rPr>
      <w:t xml:space="preserve">Date: </w:t>
    </w:r>
    <w:r>
      <w:rPr>
        <w:rStyle w:val="normaltextrun"/>
        <w:rFonts w:ascii="Calibri" w:hAnsi="Calibri" w:cs="Calibri"/>
        <w:color w:val="000000"/>
        <w:lang w:val="en-US"/>
      </w:rPr>
      <w:t>8/02/2024</w:t>
    </w:r>
    <w:r>
      <w:rPr>
        <w:rStyle w:val="eop"/>
        <w:rFonts w:ascii="Calibri" w:hAnsi="Calibri" w:cs="Calibri"/>
        <w:color w:val="000000"/>
        <w:lang w:val="en-US"/>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B120" w14:textId="77777777" w:rsidR="000A2D93" w:rsidRDefault="000A2D93">
      <w:pPr>
        <w:spacing w:after="0" w:line="240" w:lineRule="auto"/>
      </w:pPr>
      <w:r>
        <w:separator/>
      </w:r>
    </w:p>
  </w:footnote>
  <w:footnote w:type="continuationSeparator" w:id="0">
    <w:p w14:paraId="46B5A4BB" w14:textId="77777777" w:rsidR="000A2D93" w:rsidRDefault="000A2D93">
      <w:pPr>
        <w:spacing w:after="0" w:line="240" w:lineRule="auto"/>
      </w:pPr>
      <w:r>
        <w:continuationSeparator/>
      </w:r>
    </w:p>
  </w:footnote>
  <w:footnote w:type="continuationNotice" w:id="1">
    <w:p w14:paraId="032E775C" w14:textId="77777777" w:rsidR="000A2D93" w:rsidRDefault="000A2D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A22A4F3" w14:paraId="2192ADD7" w14:textId="77777777" w:rsidTr="4A22A4F3">
      <w:trPr>
        <w:trHeight w:val="300"/>
      </w:trPr>
      <w:tc>
        <w:tcPr>
          <w:tcW w:w="3120" w:type="dxa"/>
        </w:tcPr>
        <w:p w14:paraId="3D7504BF" w14:textId="2124DA7C" w:rsidR="4A22A4F3" w:rsidRDefault="4A22A4F3" w:rsidP="4A22A4F3">
          <w:pPr>
            <w:pStyle w:val="Header"/>
            <w:ind w:left="-115"/>
          </w:pPr>
        </w:p>
      </w:tc>
      <w:tc>
        <w:tcPr>
          <w:tcW w:w="3120" w:type="dxa"/>
        </w:tcPr>
        <w:p w14:paraId="7E65BB88" w14:textId="413AC049" w:rsidR="4A22A4F3" w:rsidRDefault="4A22A4F3" w:rsidP="4A22A4F3">
          <w:pPr>
            <w:pStyle w:val="Header"/>
            <w:jc w:val="center"/>
          </w:pPr>
        </w:p>
      </w:tc>
      <w:tc>
        <w:tcPr>
          <w:tcW w:w="3120" w:type="dxa"/>
        </w:tcPr>
        <w:p w14:paraId="0E0857ED" w14:textId="20C1E930" w:rsidR="4A22A4F3" w:rsidRDefault="4A22A4F3" w:rsidP="4A22A4F3">
          <w:pPr>
            <w:pStyle w:val="Header"/>
            <w:ind w:right="-115"/>
            <w:jc w:val="right"/>
          </w:pPr>
        </w:p>
      </w:tc>
    </w:tr>
  </w:tbl>
  <w:p w14:paraId="3BD5C5D7" w14:textId="6CA8F63C" w:rsidR="4A22A4F3" w:rsidRDefault="4A22A4F3" w:rsidP="4A22A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EC04"/>
    <w:multiLevelType w:val="hybridMultilevel"/>
    <w:tmpl w:val="FFFFFFFF"/>
    <w:lvl w:ilvl="0" w:tplc="5B5095AC">
      <w:start w:val="1"/>
      <w:numFmt w:val="bullet"/>
      <w:lvlText w:val="-"/>
      <w:lvlJc w:val="left"/>
      <w:pPr>
        <w:ind w:left="720" w:hanging="360"/>
      </w:pPr>
      <w:rPr>
        <w:rFonts w:ascii="Calibri" w:hAnsi="Calibri" w:hint="default"/>
      </w:rPr>
    </w:lvl>
    <w:lvl w:ilvl="1" w:tplc="55E48972">
      <w:start w:val="1"/>
      <w:numFmt w:val="bullet"/>
      <w:lvlText w:val="o"/>
      <w:lvlJc w:val="left"/>
      <w:pPr>
        <w:ind w:left="1440" w:hanging="360"/>
      </w:pPr>
      <w:rPr>
        <w:rFonts w:ascii="Courier New" w:hAnsi="Courier New" w:hint="default"/>
      </w:rPr>
    </w:lvl>
    <w:lvl w:ilvl="2" w:tplc="6742F080">
      <w:start w:val="1"/>
      <w:numFmt w:val="bullet"/>
      <w:lvlText w:val=""/>
      <w:lvlJc w:val="left"/>
      <w:pPr>
        <w:ind w:left="2160" w:hanging="360"/>
      </w:pPr>
      <w:rPr>
        <w:rFonts w:ascii="Wingdings" w:hAnsi="Wingdings" w:hint="default"/>
      </w:rPr>
    </w:lvl>
    <w:lvl w:ilvl="3" w:tplc="0EFC435E">
      <w:start w:val="1"/>
      <w:numFmt w:val="bullet"/>
      <w:lvlText w:val=""/>
      <w:lvlJc w:val="left"/>
      <w:pPr>
        <w:ind w:left="2880" w:hanging="360"/>
      </w:pPr>
      <w:rPr>
        <w:rFonts w:ascii="Symbol" w:hAnsi="Symbol" w:hint="default"/>
      </w:rPr>
    </w:lvl>
    <w:lvl w:ilvl="4" w:tplc="D1DED8E8">
      <w:start w:val="1"/>
      <w:numFmt w:val="bullet"/>
      <w:lvlText w:val="o"/>
      <w:lvlJc w:val="left"/>
      <w:pPr>
        <w:ind w:left="3600" w:hanging="360"/>
      </w:pPr>
      <w:rPr>
        <w:rFonts w:ascii="Courier New" w:hAnsi="Courier New" w:hint="default"/>
      </w:rPr>
    </w:lvl>
    <w:lvl w:ilvl="5" w:tplc="F320A0FC">
      <w:start w:val="1"/>
      <w:numFmt w:val="bullet"/>
      <w:lvlText w:val=""/>
      <w:lvlJc w:val="left"/>
      <w:pPr>
        <w:ind w:left="4320" w:hanging="360"/>
      </w:pPr>
      <w:rPr>
        <w:rFonts w:ascii="Wingdings" w:hAnsi="Wingdings" w:hint="default"/>
      </w:rPr>
    </w:lvl>
    <w:lvl w:ilvl="6" w:tplc="7F569CBC">
      <w:start w:val="1"/>
      <w:numFmt w:val="bullet"/>
      <w:lvlText w:val=""/>
      <w:lvlJc w:val="left"/>
      <w:pPr>
        <w:ind w:left="5040" w:hanging="360"/>
      </w:pPr>
      <w:rPr>
        <w:rFonts w:ascii="Symbol" w:hAnsi="Symbol" w:hint="default"/>
      </w:rPr>
    </w:lvl>
    <w:lvl w:ilvl="7" w:tplc="52A2638A">
      <w:start w:val="1"/>
      <w:numFmt w:val="bullet"/>
      <w:lvlText w:val="o"/>
      <w:lvlJc w:val="left"/>
      <w:pPr>
        <w:ind w:left="5760" w:hanging="360"/>
      </w:pPr>
      <w:rPr>
        <w:rFonts w:ascii="Courier New" w:hAnsi="Courier New" w:hint="default"/>
      </w:rPr>
    </w:lvl>
    <w:lvl w:ilvl="8" w:tplc="1E7C0252">
      <w:start w:val="1"/>
      <w:numFmt w:val="bullet"/>
      <w:lvlText w:val=""/>
      <w:lvlJc w:val="left"/>
      <w:pPr>
        <w:ind w:left="6480" w:hanging="360"/>
      </w:pPr>
      <w:rPr>
        <w:rFonts w:ascii="Wingdings" w:hAnsi="Wingdings" w:hint="default"/>
      </w:rPr>
    </w:lvl>
  </w:abstractNum>
  <w:num w:numId="1" w16cid:durableId="1573538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B535EB"/>
    <w:rsid w:val="00004726"/>
    <w:rsid w:val="000403C1"/>
    <w:rsid w:val="00041061"/>
    <w:rsid w:val="000451B0"/>
    <w:rsid w:val="00054219"/>
    <w:rsid w:val="00055337"/>
    <w:rsid w:val="0009371A"/>
    <w:rsid w:val="000A2D93"/>
    <w:rsid w:val="000A4C18"/>
    <w:rsid w:val="000C5C38"/>
    <w:rsid w:val="000E3797"/>
    <w:rsid w:val="000E5060"/>
    <w:rsid w:val="000F248D"/>
    <w:rsid w:val="00102107"/>
    <w:rsid w:val="00106D83"/>
    <w:rsid w:val="00117879"/>
    <w:rsid w:val="00126F93"/>
    <w:rsid w:val="00136883"/>
    <w:rsid w:val="001415D4"/>
    <w:rsid w:val="001463EE"/>
    <w:rsid w:val="00165B8E"/>
    <w:rsid w:val="00172297"/>
    <w:rsid w:val="0019190E"/>
    <w:rsid w:val="001944CC"/>
    <w:rsid w:val="001961F3"/>
    <w:rsid w:val="001964C3"/>
    <w:rsid w:val="001B5159"/>
    <w:rsid w:val="001D798A"/>
    <w:rsid w:val="0021105A"/>
    <w:rsid w:val="002131FC"/>
    <w:rsid w:val="0021521D"/>
    <w:rsid w:val="00215EE2"/>
    <w:rsid w:val="00231E07"/>
    <w:rsid w:val="002443B9"/>
    <w:rsid w:val="0026746D"/>
    <w:rsid w:val="00274353"/>
    <w:rsid w:val="00275A1B"/>
    <w:rsid w:val="002E4906"/>
    <w:rsid w:val="002E5E77"/>
    <w:rsid w:val="0031132C"/>
    <w:rsid w:val="00312ED1"/>
    <w:rsid w:val="003150AA"/>
    <w:rsid w:val="0038007C"/>
    <w:rsid w:val="00381AE7"/>
    <w:rsid w:val="003A1AAD"/>
    <w:rsid w:val="003A2679"/>
    <w:rsid w:val="003B453B"/>
    <w:rsid w:val="003C0CEB"/>
    <w:rsid w:val="003F36B8"/>
    <w:rsid w:val="0041091F"/>
    <w:rsid w:val="0043665D"/>
    <w:rsid w:val="00446179"/>
    <w:rsid w:val="00451D17"/>
    <w:rsid w:val="00462573"/>
    <w:rsid w:val="00480A82"/>
    <w:rsid w:val="00490D7C"/>
    <w:rsid w:val="004B2C8E"/>
    <w:rsid w:val="004D088F"/>
    <w:rsid w:val="004D3190"/>
    <w:rsid w:val="004F050B"/>
    <w:rsid w:val="004F63AE"/>
    <w:rsid w:val="00514BCA"/>
    <w:rsid w:val="005240D0"/>
    <w:rsid w:val="0054646B"/>
    <w:rsid w:val="00551E84"/>
    <w:rsid w:val="0056142F"/>
    <w:rsid w:val="00561CBF"/>
    <w:rsid w:val="00570A6F"/>
    <w:rsid w:val="00577AD4"/>
    <w:rsid w:val="005868CC"/>
    <w:rsid w:val="0058790E"/>
    <w:rsid w:val="005C5540"/>
    <w:rsid w:val="005D06A1"/>
    <w:rsid w:val="005D7932"/>
    <w:rsid w:val="00604316"/>
    <w:rsid w:val="00622020"/>
    <w:rsid w:val="0062422A"/>
    <w:rsid w:val="00640A61"/>
    <w:rsid w:val="00644C08"/>
    <w:rsid w:val="00651166"/>
    <w:rsid w:val="00661583"/>
    <w:rsid w:val="00667EC6"/>
    <w:rsid w:val="00667F51"/>
    <w:rsid w:val="006714C7"/>
    <w:rsid w:val="00677D20"/>
    <w:rsid w:val="006912C3"/>
    <w:rsid w:val="006B55A7"/>
    <w:rsid w:val="006B58AE"/>
    <w:rsid w:val="006C437B"/>
    <w:rsid w:val="006C4C8E"/>
    <w:rsid w:val="006C5216"/>
    <w:rsid w:val="006D039A"/>
    <w:rsid w:val="006D2575"/>
    <w:rsid w:val="006F013B"/>
    <w:rsid w:val="006F2D45"/>
    <w:rsid w:val="00714249"/>
    <w:rsid w:val="00730601"/>
    <w:rsid w:val="00732909"/>
    <w:rsid w:val="0074404B"/>
    <w:rsid w:val="00766E60"/>
    <w:rsid w:val="00780506"/>
    <w:rsid w:val="007846AB"/>
    <w:rsid w:val="007905C0"/>
    <w:rsid w:val="00792ED3"/>
    <w:rsid w:val="007C1A24"/>
    <w:rsid w:val="007C41C8"/>
    <w:rsid w:val="007D2FC2"/>
    <w:rsid w:val="008125D2"/>
    <w:rsid w:val="00824878"/>
    <w:rsid w:val="008250B5"/>
    <w:rsid w:val="008319BD"/>
    <w:rsid w:val="00841616"/>
    <w:rsid w:val="008547F2"/>
    <w:rsid w:val="00857EEF"/>
    <w:rsid w:val="00880A37"/>
    <w:rsid w:val="008A1F1E"/>
    <w:rsid w:val="008A5A60"/>
    <w:rsid w:val="008C0584"/>
    <w:rsid w:val="008C4DF7"/>
    <w:rsid w:val="008F5832"/>
    <w:rsid w:val="00900BFE"/>
    <w:rsid w:val="00900E09"/>
    <w:rsid w:val="00902892"/>
    <w:rsid w:val="00915B96"/>
    <w:rsid w:val="00933F07"/>
    <w:rsid w:val="009471E1"/>
    <w:rsid w:val="00956538"/>
    <w:rsid w:val="00986616"/>
    <w:rsid w:val="009E0294"/>
    <w:rsid w:val="009F0C4E"/>
    <w:rsid w:val="00A16B2D"/>
    <w:rsid w:val="00A31101"/>
    <w:rsid w:val="00A31C88"/>
    <w:rsid w:val="00A33AFB"/>
    <w:rsid w:val="00A35534"/>
    <w:rsid w:val="00A65744"/>
    <w:rsid w:val="00A662B8"/>
    <w:rsid w:val="00A67BED"/>
    <w:rsid w:val="00A76561"/>
    <w:rsid w:val="00A9197A"/>
    <w:rsid w:val="00AB2357"/>
    <w:rsid w:val="00AC430F"/>
    <w:rsid w:val="00AD5C71"/>
    <w:rsid w:val="00AE298C"/>
    <w:rsid w:val="00AE7834"/>
    <w:rsid w:val="00AF1DC1"/>
    <w:rsid w:val="00AF1F99"/>
    <w:rsid w:val="00AF4373"/>
    <w:rsid w:val="00AF70D7"/>
    <w:rsid w:val="00B14897"/>
    <w:rsid w:val="00B504EB"/>
    <w:rsid w:val="00B62B87"/>
    <w:rsid w:val="00B669AD"/>
    <w:rsid w:val="00B768E7"/>
    <w:rsid w:val="00BA45E0"/>
    <w:rsid w:val="00BC1735"/>
    <w:rsid w:val="00BF46FD"/>
    <w:rsid w:val="00BF4BB7"/>
    <w:rsid w:val="00C04101"/>
    <w:rsid w:val="00C15E6E"/>
    <w:rsid w:val="00C3330B"/>
    <w:rsid w:val="00C34071"/>
    <w:rsid w:val="00C3478C"/>
    <w:rsid w:val="00C34D01"/>
    <w:rsid w:val="00C44355"/>
    <w:rsid w:val="00C452DD"/>
    <w:rsid w:val="00C5452E"/>
    <w:rsid w:val="00C80A3C"/>
    <w:rsid w:val="00C81BAC"/>
    <w:rsid w:val="00C906A8"/>
    <w:rsid w:val="00C97A8C"/>
    <w:rsid w:val="00C97B0B"/>
    <w:rsid w:val="00CA29DF"/>
    <w:rsid w:val="00CA7306"/>
    <w:rsid w:val="00CC11EF"/>
    <w:rsid w:val="00CC49AF"/>
    <w:rsid w:val="00CC6B81"/>
    <w:rsid w:val="00CC7A46"/>
    <w:rsid w:val="00CF402E"/>
    <w:rsid w:val="00D258A2"/>
    <w:rsid w:val="00D34E0D"/>
    <w:rsid w:val="00D42507"/>
    <w:rsid w:val="00D6158B"/>
    <w:rsid w:val="00D6698E"/>
    <w:rsid w:val="00D72B88"/>
    <w:rsid w:val="00D734A4"/>
    <w:rsid w:val="00D768D2"/>
    <w:rsid w:val="00D76E16"/>
    <w:rsid w:val="00D91884"/>
    <w:rsid w:val="00D9411E"/>
    <w:rsid w:val="00DA3CFA"/>
    <w:rsid w:val="00DC3FB5"/>
    <w:rsid w:val="00DD310A"/>
    <w:rsid w:val="00DD602F"/>
    <w:rsid w:val="00DD67BC"/>
    <w:rsid w:val="00DE11EA"/>
    <w:rsid w:val="00DF2DAD"/>
    <w:rsid w:val="00E02915"/>
    <w:rsid w:val="00E23976"/>
    <w:rsid w:val="00E53809"/>
    <w:rsid w:val="00E7348A"/>
    <w:rsid w:val="00EE0DB4"/>
    <w:rsid w:val="00F06089"/>
    <w:rsid w:val="00F07518"/>
    <w:rsid w:val="00F35749"/>
    <w:rsid w:val="00F431AE"/>
    <w:rsid w:val="00F90D85"/>
    <w:rsid w:val="00F9270A"/>
    <w:rsid w:val="00FB2F46"/>
    <w:rsid w:val="00FF1DF8"/>
    <w:rsid w:val="02004EBA"/>
    <w:rsid w:val="03F28D91"/>
    <w:rsid w:val="058BDC35"/>
    <w:rsid w:val="08183453"/>
    <w:rsid w:val="085372DE"/>
    <w:rsid w:val="09C9ED49"/>
    <w:rsid w:val="0A79AA11"/>
    <w:rsid w:val="0AF32CD2"/>
    <w:rsid w:val="0CB30213"/>
    <w:rsid w:val="0E1FC17A"/>
    <w:rsid w:val="116399BE"/>
    <w:rsid w:val="11C93723"/>
    <w:rsid w:val="16B3C78E"/>
    <w:rsid w:val="17FE3E4F"/>
    <w:rsid w:val="184C0A56"/>
    <w:rsid w:val="185C20D5"/>
    <w:rsid w:val="1B419207"/>
    <w:rsid w:val="1E36E777"/>
    <w:rsid w:val="2066BEE7"/>
    <w:rsid w:val="2202970A"/>
    <w:rsid w:val="2A7EAD67"/>
    <w:rsid w:val="2B48246C"/>
    <w:rsid w:val="2B684FCF"/>
    <w:rsid w:val="2CE6F561"/>
    <w:rsid w:val="2D720946"/>
    <w:rsid w:val="2DAA205D"/>
    <w:rsid w:val="2DCF9F59"/>
    <w:rsid w:val="2FE56C3D"/>
    <w:rsid w:val="3032ECCC"/>
    <w:rsid w:val="3074A932"/>
    <w:rsid w:val="35242C50"/>
    <w:rsid w:val="3CA49880"/>
    <w:rsid w:val="3D2B5D15"/>
    <w:rsid w:val="3D93C845"/>
    <w:rsid w:val="3DE4483C"/>
    <w:rsid w:val="3F21B7CE"/>
    <w:rsid w:val="4064DAF3"/>
    <w:rsid w:val="40CDB2FF"/>
    <w:rsid w:val="40D15EA5"/>
    <w:rsid w:val="417045AA"/>
    <w:rsid w:val="42644F38"/>
    <w:rsid w:val="42963456"/>
    <w:rsid w:val="437FB848"/>
    <w:rsid w:val="4466F5BE"/>
    <w:rsid w:val="456C4C8A"/>
    <w:rsid w:val="457C3CB3"/>
    <w:rsid w:val="46DFB368"/>
    <w:rsid w:val="46E7DBF7"/>
    <w:rsid w:val="4784C98A"/>
    <w:rsid w:val="49AFFC67"/>
    <w:rsid w:val="4A22A4F3"/>
    <w:rsid w:val="4A4DEDCB"/>
    <w:rsid w:val="4D41D011"/>
    <w:rsid w:val="4DC67A21"/>
    <w:rsid w:val="589698DC"/>
    <w:rsid w:val="59EA0269"/>
    <w:rsid w:val="5A366D42"/>
    <w:rsid w:val="5A683469"/>
    <w:rsid w:val="5B70B9FA"/>
    <w:rsid w:val="5D20F34E"/>
    <w:rsid w:val="5E644CFC"/>
    <w:rsid w:val="5EDB5571"/>
    <w:rsid w:val="5F7C3BE3"/>
    <w:rsid w:val="5FEC4942"/>
    <w:rsid w:val="5FF6A114"/>
    <w:rsid w:val="60A26484"/>
    <w:rsid w:val="61110BBF"/>
    <w:rsid w:val="62B4B33D"/>
    <w:rsid w:val="62EE45BE"/>
    <w:rsid w:val="63157E6A"/>
    <w:rsid w:val="64B535EB"/>
    <w:rsid w:val="67CABD77"/>
    <w:rsid w:val="68746A6A"/>
    <w:rsid w:val="68BD01FE"/>
    <w:rsid w:val="68E1EDD5"/>
    <w:rsid w:val="70107AE0"/>
    <w:rsid w:val="70275A42"/>
    <w:rsid w:val="707CB75D"/>
    <w:rsid w:val="710876C7"/>
    <w:rsid w:val="7195FCD6"/>
    <w:rsid w:val="71C4A512"/>
    <w:rsid w:val="72395384"/>
    <w:rsid w:val="7359715F"/>
    <w:rsid w:val="748FB27B"/>
    <w:rsid w:val="77B8280F"/>
    <w:rsid w:val="77C9E22D"/>
    <w:rsid w:val="78864BC6"/>
    <w:rsid w:val="79485DA2"/>
    <w:rsid w:val="79FCEB1E"/>
    <w:rsid w:val="7A6E28B9"/>
    <w:rsid w:val="7C55B24A"/>
    <w:rsid w:val="7F17CC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B535EB"/>
  <w15:chartTrackingRefBased/>
  <w15:docId w15:val="{661AB10E-B801-4611-9814-7E70060B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EE0DB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normaltextrun">
    <w:name w:val="normaltextrun"/>
    <w:basedOn w:val="DefaultParagraphFont"/>
    <w:rsid w:val="00EE0DB4"/>
  </w:style>
  <w:style w:type="character" w:customStyle="1" w:styleId="eop">
    <w:name w:val="eop"/>
    <w:basedOn w:val="DefaultParagraphFont"/>
    <w:rsid w:val="00EE0DB4"/>
  </w:style>
  <w:style w:type="character" w:customStyle="1" w:styleId="Heading1Char">
    <w:name w:val="Heading 1 Char"/>
    <w:basedOn w:val="DefaultParagraphFont"/>
    <w:link w:val="Heading1"/>
    <w:uiPriority w:val="9"/>
    <w:rsid w:val="005240D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240D0"/>
    <w:rPr>
      <w:i/>
      <w:iC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C4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511762">
      <w:bodyDiv w:val="1"/>
      <w:marLeft w:val="0"/>
      <w:marRight w:val="0"/>
      <w:marTop w:val="0"/>
      <w:marBottom w:val="0"/>
      <w:divBdr>
        <w:top w:val="none" w:sz="0" w:space="0" w:color="auto"/>
        <w:left w:val="none" w:sz="0" w:space="0" w:color="auto"/>
        <w:bottom w:val="none" w:sz="0" w:space="0" w:color="auto"/>
        <w:right w:val="none" w:sz="0" w:space="0" w:color="auto"/>
      </w:divBdr>
      <w:divsChild>
        <w:div w:id="1017274637">
          <w:marLeft w:val="0"/>
          <w:marRight w:val="0"/>
          <w:marTop w:val="0"/>
          <w:marBottom w:val="0"/>
          <w:divBdr>
            <w:top w:val="none" w:sz="0" w:space="0" w:color="auto"/>
            <w:left w:val="none" w:sz="0" w:space="0" w:color="auto"/>
            <w:bottom w:val="none" w:sz="0" w:space="0" w:color="auto"/>
            <w:right w:val="none" w:sz="0" w:space="0" w:color="auto"/>
          </w:divBdr>
        </w:div>
        <w:div w:id="1454592467">
          <w:marLeft w:val="0"/>
          <w:marRight w:val="0"/>
          <w:marTop w:val="0"/>
          <w:marBottom w:val="0"/>
          <w:divBdr>
            <w:top w:val="none" w:sz="0" w:space="0" w:color="auto"/>
            <w:left w:val="none" w:sz="0" w:space="0" w:color="auto"/>
            <w:bottom w:val="none" w:sz="0" w:space="0" w:color="auto"/>
            <w:right w:val="none" w:sz="0" w:space="0" w:color="auto"/>
          </w:divBdr>
        </w:div>
      </w:divsChild>
    </w:div>
    <w:div w:id="1923643277">
      <w:bodyDiv w:val="1"/>
      <w:marLeft w:val="0"/>
      <w:marRight w:val="0"/>
      <w:marTop w:val="0"/>
      <w:marBottom w:val="0"/>
      <w:divBdr>
        <w:top w:val="none" w:sz="0" w:space="0" w:color="auto"/>
        <w:left w:val="none" w:sz="0" w:space="0" w:color="auto"/>
        <w:bottom w:val="none" w:sz="0" w:space="0" w:color="auto"/>
        <w:right w:val="none" w:sz="0" w:space="0" w:color="auto"/>
      </w:divBdr>
      <w:divsChild>
        <w:div w:id="1497577069">
          <w:marLeft w:val="0"/>
          <w:marRight w:val="0"/>
          <w:marTop w:val="0"/>
          <w:marBottom w:val="0"/>
          <w:divBdr>
            <w:top w:val="none" w:sz="0" w:space="0" w:color="auto"/>
            <w:left w:val="none" w:sz="0" w:space="0" w:color="auto"/>
            <w:bottom w:val="none" w:sz="0" w:space="0" w:color="auto"/>
            <w:right w:val="none" w:sz="0" w:space="0" w:color="auto"/>
          </w:divBdr>
        </w:div>
        <w:div w:id="2089686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file/dLnb4fNV4bs3lajlUggCrT/User-persona-(Copy)?type=whiteboard&amp;node-id=0-1&amp;t=PbwtZEqeI8LlYtlP-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(20102440) Jabez Dickson</dc:creator>
  <cp:keywords/>
  <dc:description/>
  <cp:lastModifiedBy>(20103232) Nathanial Mc Barnett</cp:lastModifiedBy>
  <cp:revision>2</cp:revision>
  <dcterms:created xsi:type="dcterms:W3CDTF">2024-03-05T15:27:00Z</dcterms:created>
  <dcterms:modified xsi:type="dcterms:W3CDTF">2024-03-05T15:27:00Z</dcterms:modified>
</cp:coreProperties>
</file>